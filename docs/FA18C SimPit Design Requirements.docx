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3CEEA" w14:textId="21700B6F" w:rsidR="00BC7765" w:rsidRDefault="008956C4">
      <w:ins w:id="0" w:author="John R Steensen" w:date="2018-11-26T08:52:00Z">
        <w:r>
          <w:rPr>
            <w:noProof/>
          </w:rPr>
          <mc:AlternateContent>
            <mc:Choice Requires="wps">
              <w:drawing>
                <wp:anchor distT="0" distB="0" distL="114300" distR="114300" simplePos="0" relativeHeight="251668480" behindDoc="0" locked="0" layoutInCell="1" allowOverlap="1" wp14:anchorId="627377DD" wp14:editId="2B0D660D">
                  <wp:simplePos x="0" y="0"/>
                  <wp:positionH relativeFrom="column">
                    <wp:posOffset>-228600</wp:posOffset>
                  </wp:positionH>
                  <wp:positionV relativeFrom="paragraph">
                    <wp:posOffset>66675</wp:posOffset>
                  </wp:positionV>
                  <wp:extent cx="6572250" cy="34385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6572250" cy="34385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27AA80" w14:textId="550804D2" w:rsidR="001D00CC" w:rsidRDefault="001D00CC" w:rsidP="008956C4">
                              <w:pPr>
                                <w:jc w:val="center"/>
                                <w:pPrChange w:id="1" w:author="John R Steensen" w:date="2018-11-26T08:52:00Z">
                                  <w:pPr/>
                                </w:pPrChange>
                              </w:pPr>
                              <w:r>
                                <w:rPr>
                                  <w:noProof/>
                                </w:rPr>
                                <w:drawing>
                                  <wp:inline distT="0" distB="0" distL="0" distR="0" wp14:anchorId="5FEE9007" wp14:editId="1EAFB038">
                                    <wp:extent cx="4229100" cy="2733675"/>
                                    <wp:effectExtent l="0" t="0" r="0" b="9525"/>
                                    <wp:docPr id="18" name="Picture 18" descr="C:\Users\steenjo\Documents\Personal\Projects\GrabCAD\FA-18C\Web\Logo\open_hornet_vertical_final_INV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teenjo\Documents\Personal\Projects\GrabCAD\FA-18C\Web\Logo\open_hornet_vertical_final_INVERT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733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7377DD" id="_x0000_t202" coordsize="21600,21600" o:spt="202" path="m,l,21600r21600,l21600,xe">
                  <v:stroke joinstyle="miter"/>
                  <v:path gradientshapeok="t" o:connecttype="rect"/>
                </v:shapetype>
                <v:shape id="Text Box 9" o:spid="_x0000_s1026" type="#_x0000_t202" style="position:absolute;margin-left:-18pt;margin-top:5.25pt;width:517.5pt;height:27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" fillcolor="black [3213]" strokeweight=".5pt">
                  <v:textbox>
                    <w:txbxContent>
                      <w:p w14:paraId="6527AA80" w14:textId="550804D2" w:rsidR="001D00CC" w:rsidRDefault="001D00CC" w:rsidP="008956C4">
                        <w:pPr>
                          <w:jc w:val="center"/>
                          <w:pPrChange w:id="2" w:author="John R Steensen" w:date="2018-11-26T08:52:00Z">
                            <w:pPr/>
                          </w:pPrChange>
                        </w:pPr>
                        <w:r>
                          <w:rPr>
                            <w:noProof/>
                          </w:rPr>
                          <w:drawing>
                            <wp:inline distT="0" distB="0" distL="0" distR="0" wp14:anchorId="5FEE9007" wp14:editId="1EAFB038">
                              <wp:extent cx="4229100" cy="2733675"/>
                              <wp:effectExtent l="0" t="0" r="0" b="9525"/>
                              <wp:docPr id="18" name="Picture 18" descr="C:\Users\steenjo\Documents\Personal\Projects\GrabCAD\FA-18C\Web\Logo\open_hornet_vertical_final_INV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teenjo\Documents\Personal\Projects\GrabCAD\FA-18C\Web\Logo\open_hornet_vertical_final_INVERT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733675"/>
                                      </a:xfrm>
                                      <a:prstGeom prst="rect">
                                        <a:avLst/>
                                      </a:prstGeom>
                                      <a:noFill/>
                                      <a:ln>
                                        <a:noFill/>
                                      </a:ln>
                                    </pic:spPr>
                                  </pic:pic>
                                </a:graphicData>
                              </a:graphic>
                            </wp:inline>
                          </w:drawing>
                        </w:r>
                      </w:p>
                    </w:txbxContent>
                  </v:textbox>
                </v:shape>
              </w:pict>
            </mc:Fallback>
          </mc:AlternateContent>
        </w:r>
      </w:ins>
      <w:r w:rsidR="00CA413E">
        <w:rPr>
          <w:noProof/>
        </w:rPr>
        <mc:AlternateContent>
          <mc:Choice Requires="wps">
            <w:drawing>
              <wp:anchor distT="228600" distB="228600" distL="228600" distR="228600" simplePos="0" relativeHeight="251661312" behindDoc="0" locked="0" layoutInCell="1" allowOverlap="1" wp14:anchorId="7C2B0AAA" wp14:editId="6B4E4FD7">
                <wp:simplePos x="0" y="0"/>
                <wp:positionH relativeFrom="margin">
                  <wp:posOffset>3848735</wp:posOffset>
                </wp:positionH>
                <wp:positionV relativeFrom="margin">
                  <wp:posOffset>7569835</wp:posOffset>
                </wp:positionV>
                <wp:extent cx="1583690" cy="695325"/>
                <wp:effectExtent l="0" t="0" r="16510" b="314325"/>
                <wp:wrapSquare wrapText="bothSides"/>
                <wp:docPr id="46" name="Rectangle 46"/>
                <wp:cNvGraphicFramePr/>
                <a:graphic xmlns:a="http://schemas.openxmlformats.org/drawingml/2006/main">
                  <a:graphicData uri="http://schemas.microsoft.com/office/word/2010/wordprocessingShape">
                    <wps:wsp>
                      <wps:cNvSpPr/>
                      <wps:spPr>
                        <a:xfrm>
                          <a:off x="0" y="0"/>
                          <a:ext cx="1583690" cy="695325"/>
                        </a:xfrm>
                        <a:prstGeom prst="rect">
                          <a:avLst/>
                        </a:prstGeom>
                        <a:solidFill>
                          <a:schemeClr val="bg1"/>
                        </a:solidFill>
                        <a:ln>
                          <a:solidFill>
                            <a:schemeClr val="tx1"/>
                          </a:solidFill>
                        </a:ln>
                        <a:effectLst>
                          <a:outerShdw dist="274320" dir="5400000" algn="t"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2962B7B" w14:textId="77777777" w:rsidR="001D00CC" w:rsidRDefault="001D00CC">
                            <w:pPr>
                              <w:spacing w:after="0"/>
                              <w:rPr>
                                <w:color w:val="262626" w:themeColor="text1" w:themeTint="D9"/>
                                <w:sz w:val="26"/>
                                <w:szCs w:val="26"/>
                              </w:rPr>
                            </w:pPr>
                            <w:r>
                              <w:rPr>
                                <w:rFonts w:ascii="Arial" w:hAnsi="Arial" w:cs="Arial"/>
                                <w:noProof/>
                                <w:color w:val="464646"/>
                                <w:sz w:val="15"/>
                                <w:szCs w:val="15"/>
                              </w:rPr>
                              <w:drawing>
                                <wp:inline distT="0" distB="0" distL="0" distR="0" wp14:anchorId="22D88BA2" wp14:editId="68718816">
                                  <wp:extent cx="1409979" cy="499834"/>
                                  <wp:effectExtent l="0" t="0" r="0" b="0"/>
                                  <wp:docPr id="19" name="Picture 19" descr="https://licensebuttons.net/l/by-nc-sa/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icensebuttons.net/l/by-nc-sa/3.0/88x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427" cy="510628"/>
                                          </a:xfrm>
                                          <a:prstGeom prst="rect">
                                            <a:avLst/>
                                          </a:prstGeom>
                                          <a:noFill/>
                                          <a:ln>
                                            <a:noFill/>
                                          </a:ln>
                                        </pic:spPr>
                                      </pic:pic>
                                    </a:graphicData>
                                  </a:graphic>
                                </wp:inline>
                              </w:drawing>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B0AAA" id="Rectangle 46" o:spid="_x0000_s1027" style="position:absolute;margin-left:303.05pt;margin-top:596.05pt;width:124.7pt;height:54.75pt;z-index:2516613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" fillcolor="white [3212]" strokecolor="black [3213]" strokeweight="1pt">
                <v:shadow on="t" color="black" origin=",-.5" offset="0,21.6pt"/>
                <v:textbox inset=",7.2pt,,7.2pt">
                  <w:txbxContent>
                    <w:p w14:paraId="02962B7B" w14:textId="77777777" w:rsidR="001D00CC" w:rsidRDefault="001D00CC">
                      <w:pPr>
                        <w:spacing w:after="0"/>
                        <w:rPr>
                          <w:color w:val="262626" w:themeColor="text1" w:themeTint="D9"/>
                          <w:sz w:val="26"/>
                          <w:szCs w:val="26"/>
                        </w:rPr>
                      </w:pPr>
                      <w:r>
                        <w:rPr>
                          <w:rFonts w:ascii="Arial" w:hAnsi="Arial" w:cs="Arial"/>
                          <w:noProof/>
                          <w:color w:val="464646"/>
                          <w:sz w:val="15"/>
                          <w:szCs w:val="15"/>
                        </w:rPr>
                        <w:drawing>
                          <wp:inline distT="0" distB="0" distL="0" distR="0" wp14:anchorId="22D88BA2" wp14:editId="68718816">
                            <wp:extent cx="1409979" cy="499834"/>
                            <wp:effectExtent l="0" t="0" r="0" b="0"/>
                            <wp:docPr id="19" name="Picture 19" descr="https://licensebuttons.net/l/by-nc-sa/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icensebuttons.net/l/by-nc-sa/3.0/88x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427" cy="510628"/>
                                    </a:xfrm>
                                    <a:prstGeom prst="rect">
                                      <a:avLst/>
                                    </a:prstGeom>
                                    <a:noFill/>
                                    <a:ln>
                                      <a:noFill/>
                                    </a:ln>
                                  </pic:spPr>
                                </pic:pic>
                              </a:graphicData>
                            </a:graphic>
                          </wp:inline>
                        </w:drawing>
                      </w:r>
                    </w:p>
                  </w:txbxContent>
                </v:textbox>
                <w10:wrap type="square" anchorx="margin" anchory="margin"/>
              </v:rect>
            </w:pict>
          </mc:Fallback>
        </mc:AlternateContent>
      </w:r>
      <w:sdt>
        <w:sdtPr>
          <w:id w:val="-1582136858"/>
          <w:docPartObj>
            <w:docPartGallery w:val="Cover Pages"/>
            <w:docPartUnique/>
          </w:docPartObj>
        </w:sdtPr>
        <w:sdtContent>
          <w:r w:rsidR="00BC7765">
            <w:rPr>
              <w:noProof/>
              <w:color w:val="FFFFFF" w:themeColor="background1"/>
            </w:rPr>
            <mc:AlternateContent>
              <mc:Choice Requires="wpg">
                <w:drawing>
                  <wp:anchor distT="0" distB="0" distL="114300" distR="114300" simplePos="0" relativeHeight="251659264" behindDoc="0" locked="0" layoutInCell="1" allowOverlap="1" wp14:anchorId="670F6C64" wp14:editId="55BE3528">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1765684293"/>
                                    <w:dataBinding w:prefixMappings="xmlns:ns0='http://purl.org/dc/elements/1.1/' xmlns:ns1='http://schemas.openxmlformats.org/package/2006/metadata/core-properties' " w:xpath="/ns1:coreProperties[1]/ns0:title[1]" w:storeItemID="{6C3C8BC8-F283-45AE-878A-BAB7291924A1}"/>
                                    <w:text/>
                                  </w:sdtPr>
                                  <w:sdtContent>
                                    <w:p w14:paraId="11231BE8" w14:textId="49B478A8" w:rsidR="001D00CC" w:rsidRDefault="001D00C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F/A-18C OFP 13C Lot 20 1:1 Replica Simulator</w:t>
                                      </w:r>
                                    </w:p>
                                  </w:sdtContent>
                                </w:sdt>
                                <w:sdt>
                                  <w:sdtPr>
                                    <w:rPr>
                                      <w:color w:val="FFFFFF" w:themeColor="background1"/>
                                      <w:sz w:val="28"/>
                                      <w:szCs w:val="28"/>
                                    </w:rPr>
                                    <w:alias w:val="Subtitle"/>
                                    <w:tag w:val=""/>
                                    <w:id w:val="1064219689"/>
                                    <w:dataBinding w:prefixMappings="xmlns:ns0='http://purl.org/dc/elements/1.1/' xmlns:ns1='http://schemas.openxmlformats.org/package/2006/metadata/core-properties' " w:xpath="/ns1:coreProperties[1]/ns0:subject[1]" w:storeItemID="{6C3C8BC8-F283-45AE-878A-BAB7291924A1}"/>
                                    <w:text/>
                                  </w:sdtPr>
                                  <w:sdtContent>
                                    <w:p w14:paraId="0AF24410" w14:textId="77777777" w:rsidR="001D00CC" w:rsidRDefault="001D00CC">
                                      <w:pPr>
                                        <w:pStyle w:val="NoSpacing"/>
                                        <w:rPr>
                                          <w:color w:val="FFFFFF" w:themeColor="background1"/>
                                          <w:sz w:val="28"/>
                                          <w:szCs w:val="28"/>
                                        </w:rPr>
                                      </w:pPr>
                                      <w:r>
                                        <w:rPr>
                                          <w:color w:val="FFFFFF" w:themeColor="background1"/>
                                          <w:sz w:val="28"/>
                                          <w:szCs w:val="28"/>
                                        </w:rPr>
                                        <w:t>Design Requirements and Standards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527791626"/>
                                    <w:dataBinding w:prefixMappings="xmlns:ns0='http://purl.org/dc/elements/1.1/' xmlns:ns1='http://schemas.openxmlformats.org/package/2006/metadata/core-properties' " w:xpath="/ns1:coreProperties[1]/ns0:creator[1]" w:storeItemID="{6C3C8BC8-F283-45AE-878A-BAB7291924A1}"/>
                                    <w:text/>
                                  </w:sdtPr>
                                  <w:sdtContent>
                                    <w:p w14:paraId="5F227121" w14:textId="77777777" w:rsidR="001D00CC" w:rsidRDefault="001D00CC">
                                      <w:pPr>
                                        <w:pStyle w:val="NoSpacing"/>
                                        <w:rPr>
                                          <w:color w:val="FFFFFF" w:themeColor="background1"/>
                                          <w:sz w:val="32"/>
                                          <w:szCs w:val="32"/>
                                        </w:rPr>
                                      </w:pPr>
                                      <w:r>
                                        <w:rPr>
                                          <w:color w:val="FFFFFF" w:themeColor="background1"/>
                                          <w:sz w:val="32"/>
                                          <w:szCs w:val="32"/>
                                        </w:rPr>
                                        <w:t>John Steensen</w:t>
                                      </w:r>
                                    </w:p>
                                  </w:sdtContent>
                                </w:sdt>
                                <w:p w14:paraId="475AE617" w14:textId="303A70A9" w:rsidR="001D00CC" w:rsidRDefault="001D00CC">
                                  <w:pPr>
                                    <w:pStyle w:val="NoSpacing"/>
                                    <w:rPr>
                                      <w:color w:val="FFFFFF" w:themeColor="background1"/>
                                      <w:sz w:val="18"/>
                                      <w:szCs w:val="18"/>
                                    </w:rPr>
                                  </w:pPr>
                                  <w:sdt>
                                    <w:sdtPr>
                                      <w:rPr>
                                        <w:caps/>
                                        <w:color w:val="FFFFFF" w:themeColor="background1"/>
                                        <w:sz w:val="18"/>
                                        <w:szCs w:val="18"/>
                                      </w:rPr>
                                      <w:alias w:val="Company"/>
                                      <w:tag w:val=""/>
                                      <w:id w:val="-41057008"/>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Openhornet project</w:t>
                                      </w:r>
                                    </w:sdtContent>
                                  </w:sdt>
                                  <w:r>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0F6C64" id="Group 11" o:spid="_x0000_s1028"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">
                    <v:rect id="Rectangle 33" o:spid="_x0000_s1029"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1765684293"/>
                              <w:dataBinding w:prefixMappings="xmlns:ns0='http://purl.org/dc/elements/1.1/' xmlns:ns1='http://schemas.openxmlformats.org/package/2006/metadata/core-properties' " w:xpath="/ns1:coreProperties[1]/ns0:title[1]" w:storeItemID="{6C3C8BC8-F283-45AE-878A-BAB7291924A1}"/>
                              <w:text/>
                            </w:sdtPr>
                            <w:sdtContent>
                              <w:p w14:paraId="11231BE8" w14:textId="49B478A8" w:rsidR="001D00CC" w:rsidRDefault="001D00C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F/A-18C OFP 13C Lot 20 1:1 Replica Simulator</w:t>
                                </w:r>
                              </w:p>
                            </w:sdtContent>
                          </w:sdt>
                          <w:sdt>
                            <w:sdtPr>
                              <w:rPr>
                                <w:color w:val="FFFFFF" w:themeColor="background1"/>
                                <w:sz w:val="28"/>
                                <w:szCs w:val="28"/>
                              </w:rPr>
                              <w:alias w:val="Subtitle"/>
                              <w:tag w:val=""/>
                              <w:id w:val="1064219689"/>
                              <w:dataBinding w:prefixMappings="xmlns:ns0='http://purl.org/dc/elements/1.1/' xmlns:ns1='http://schemas.openxmlformats.org/package/2006/metadata/core-properties' " w:xpath="/ns1:coreProperties[1]/ns0:subject[1]" w:storeItemID="{6C3C8BC8-F283-45AE-878A-BAB7291924A1}"/>
                              <w:text/>
                            </w:sdtPr>
                            <w:sdtContent>
                              <w:p w14:paraId="0AF24410" w14:textId="77777777" w:rsidR="001D00CC" w:rsidRDefault="001D00CC">
                                <w:pPr>
                                  <w:pStyle w:val="NoSpacing"/>
                                  <w:rPr>
                                    <w:color w:val="FFFFFF" w:themeColor="background1"/>
                                    <w:sz w:val="28"/>
                                    <w:szCs w:val="28"/>
                                  </w:rPr>
                                </w:pPr>
                                <w:r>
                                  <w:rPr>
                                    <w:color w:val="FFFFFF" w:themeColor="background1"/>
                                    <w:sz w:val="28"/>
                                    <w:szCs w:val="28"/>
                                  </w:rPr>
                                  <w:t>Design Requirements and Standards</w:t>
                                </w:r>
                              </w:p>
                            </w:sdtContent>
                          </w:sdt>
                        </w:txbxContent>
                      </v:textbox>
                    </v:rect>
                    <v:rect id="Rectangle 34" o:spid="_x0000_s1030"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 id="Text Box 35" o:spid="_x0000_s1031"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527791626"/>
                              <w:dataBinding w:prefixMappings="xmlns:ns0='http://purl.org/dc/elements/1.1/' xmlns:ns1='http://schemas.openxmlformats.org/package/2006/metadata/core-properties' " w:xpath="/ns1:coreProperties[1]/ns0:creator[1]" w:storeItemID="{6C3C8BC8-F283-45AE-878A-BAB7291924A1}"/>
                              <w:text/>
                            </w:sdtPr>
                            <w:sdtContent>
                              <w:p w14:paraId="5F227121" w14:textId="77777777" w:rsidR="001D00CC" w:rsidRDefault="001D00CC">
                                <w:pPr>
                                  <w:pStyle w:val="NoSpacing"/>
                                  <w:rPr>
                                    <w:color w:val="FFFFFF" w:themeColor="background1"/>
                                    <w:sz w:val="32"/>
                                    <w:szCs w:val="32"/>
                                  </w:rPr>
                                </w:pPr>
                                <w:r>
                                  <w:rPr>
                                    <w:color w:val="FFFFFF" w:themeColor="background1"/>
                                    <w:sz w:val="32"/>
                                    <w:szCs w:val="32"/>
                                  </w:rPr>
                                  <w:t>John Steensen</w:t>
                                </w:r>
                              </w:p>
                            </w:sdtContent>
                          </w:sdt>
                          <w:p w14:paraId="475AE617" w14:textId="303A70A9" w:rsidR="001D00CC" w:rsidRDefault="001D00CC">
                            <w:pPr>
                              <w:pStyle w:val="NoSpacing"/>
                              <w:rPr>
                                <w:color w:val="FFFFFF" w:themeColor="background1"/>
                                <w:sz w:val="18"/>
                                <w:szCs w:val="18"/>
                              </w:rPr>
                            </w:pPr>
                            <w:sdt>
                              <w:sdtPr>
                                <w:rPr>
                                  <w:caps/>
                                  <w:color w:val="FFFFFF" w:themeColor="background1"/>
                                  <w:sz w:val="18"/>
                                  <w:szCs w:val="18"/>
                                </w:rPr>
                                <w:alias w:val="Company"/>
                                <w:tag w:val=""/>
                                <w:id w:val="-41057008"/>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Openhornet project</w:t>
                                </w:r>
                              </w:sdtContent>
                            </w:sdt>
                            <w:r>
                              <w:rPr>
                                <w:color w:val="FFFFFF" w:themeColor="background1"/>
                                <w:sz w:val="18"/>
                                <w:szCs w:val="18"/>
                              </w:rPr>
                              <w:t>  </w:t>
                            </w:r>
                          </w:p>
                        </w:txbxContent>
                      </v:textbox>
                    </v:shape>
                    <w10:wrap anchorx="page" anchory="page"/>
                  </v:group>
                </w:pict>
              </mc:Fallback>
            </mc:AlternateContent>
          </w:r>
          <w:r w:rsidR="00BC7765">
            <w:br w:type="page"/>
          </w:r>
        </w:sdtContent>
      </w:sdt>
    </w:p>
    <w:p w14:paraId="3E65B0D0" w14:textId="77777777" w:rsidR="006E7D9B" w:rsidRDefault="00BC7765" w:rsidP="00764682">
      <w:pPr>
        <w:pStyle w:val="Heading1"/>
        <w:numPr>
          <w:ilvl w:val="0"/>
          <w:numId w:val="0"/>
        </w:numPr>
      </w:pPr>
      <w:bookmarkStart w:id="3" w:name="_Toc530998303"/>
      <w:r>
        <w:lastRenderedPageBreak/>
        <w:t>Foreword</w:t>
      </w:r>
      <w:bookmarkEnd w:id="3"/>
    </w:p>
    <w:p w14:paraId="5E3CF22E" w14:textId="77777777" w:rsidR="00BC7765" w:rsidRDefault="00BC7765" w:rsidP="00BC7765">
      <w:r>
        <w:t>TBD</w:t>
      </w:r>
    </w:p>
    <w:p w14:paraId="6323A7A6" w14:textId="77777777" w:rsidR="00BC7765" w:rsidRDefault="00BC7765" w:rsidP="00764682">
      <w:pPr>
        <w:pStyle w:val="Heading1"/>
        <w:numPr>
          <w:ilvl w:val="0"/>
          <w:numId w:val="0"/>
        </w:numPr>
      </w:pPr>
      <w:bookmarkStart w:id="4" w:name="_Toc530998304"/>
      <w:r>
        <w:t>Contributors</w:t>
      </w:r>
      <w:bookmarkEnd w:id="4"/>
    </w:p>
    <w:p w14:paraId="409E0E84" w14:textId="77777777" w:rsidR="00717E69" w:rsidRDefault="00717E69" w:rsidP="001D00CC">
      <w:pPr>
        <w:pStyle w:val="Heading2"/>
        <w:numPr>
          <w:ilvl w:val="0"/>
          <w:numId w:val="0"/>
        </w:numPr>
        <w:rPr>
          <w:ins w:id="5" w:author="John R Steensen" w:date="2018-11-26T08:34:00Z"/>
        </w:rPr>
        <w:pPrChange w:id="6" w:author="John R Steensen" w:date="2018-11-26T09:28:00Z">
          <w:pPr>
            <w:pStyle w:val="Heading2"/>
            <w:numPr>
              <w:ilvl w:val="0"/>
              <w:numId w:val="0"/>
            </w:numPr>
            <w:ind w:left="0" w:firstLine="0"/>
          </w:pPr>
        </w:pPrChange>
      </w:pPr>
      <w:bookmarkStart w:id="7" w:name="_Toc530998305"/>
      <w:ins w:id="8" w:author="John R Steensen" w:date="2018-11-26T08:34:00Z">
        <w:r>
          <w:t>OpenHornet Core Development Team</w:t>
        </w:r>
        <w:bookmarkEnd w:id="7"/>
      </w:ins>
    </w:p>
    <w:p w14:paraId="0A9FA297" w14:textId="77777777" w:rsidR="00717E69" w:rsidRPr="00E00855" w:rsidRDefault="00717E69" w:rsidP="00717E69">
      <w:pPr>
        <w:pStyle w:val="ListParagraph"/>
        <w:numPr>
          <w:ilvl w:val="0"/>
          <w:numId w:val="30"/>
        </w:numPr>
        <w:rPr>
          <w:ins w:id="9" w:author="John R Steensen" w:date="2018-11-26T08:34:00Z"/>
          <w:i/>
        </w:rPr>
      </w:pPr>
      <w:ins w:id="10" w:author="John R Steensen" w:date="2018-11-26T08:34:00Z">
        <w:r>
          <w:t xml:space="preserve">Erik Scott (RandomTroubledMind): </w:t>
        </w:r>
        <w:r w:rsidRPr="00E00855">
          <w:rPr>
            <w:i/>
          </w:rPr>
          <w:t>Project Founder, Mechanical Design</w:t>
        </w:r>
      </w:ins>
    </w:p>
    <w:p w14:paraId="292D3D05" w14:textId="77777777" w:rsidR="00717E69" w:rsidRDefault="00717E69" w:rsidP="00717E69">
      <w:pPr>
        <w:pStyle w:val="ListParagraph"/>
        <w:numPr>
          <w:ilvl w:val="0"/>
          <w:numId w:val="30"/>
        </w:numPr>
        <w:rPr>
          <w:ins w:id="11" w:author="John R Steensen" w:date="2018-11-26T08:34:00Z"/>
        </w:rPr>
      </w:pPr>
      <w:ins w:id="12" w:author="John R Steensen" w:date="2018-11-26T08:34:00Z">
        <w:r>
          <w:t xml:space="preserve">John Steensen (Noctum): </w:t>
        </w:r>
        <w:r w:rsidRPr="00E00855">
          <w:rPr>
            <w:i/>
          </w:rPr>
          <w:t>Mechanical Design Lead and Systems Design Lead</w:t>
        </w:r>
      </w:ins>
    </w:p>
    <w:p w14:paraId="478AAB34" w14:textId="77777777" w:rsidR="00717E69" w:rsidRPr="00E00855" w:rsidRDefault="00717E69" w:rsidP="00717E69">
      <w:pPr>
        <w:pStyle w:val="ListParagraph"/>
        <w:numPr>
          <w:ilvl w:val="0"/>
          <w:numId w:val="30"/>
        </w:numPr>
        <w:rPr>
          <w:ins w:id="13" w:author="John R Steensen" w:date="2018-11-26T08:34:00Z"/>
          <w:i/>
        </w:rPr>
      </w:pPr>
      <w:ins w:id="14" w:author="John R Steensen" w:date="2018-11-26T08:34:00Z">
        <w:r w:rsidRPr="0087657E">
          <w:t xml:space="preserve">Oscar </w:t>
        </w:r>
        <w:r>
          <w:t>Arias (Amanuense)</w:t>
        </w:r>
        <w:r w:rsidRPr="0087657E">
          <w:t>:</w:t>
        </w:r>
        <w:r w:rsidRPr="00E00855">
          <w:rPr>
            <w:i/>
          </w:rPr>
          <w:t xml:space="preserve"> Electrical Design Lead and Software Design Lead</w:t>
        </w:r>
      </w:ins>
    </w:p>
    <w:p w14:paraId="2DD6C12F" w14:textId="13896873" w:rsidR="00717E69" w:rsidRDefault="00717E69" w:rsidP="001D00CC">
      <w:pPr>
        <w:pStyle w:val="Heading2"/>
        <w:numPr>
          <w:ilvl w:val="0"/>
          <w:numId w:val="0"/>
        </w:numPr>
        <w:rPr>
          <w:ins w:id="15" w:author="John R Steensen" w:date="2018-11-26T08:34:00Z"/>
        </w:rPr>
        <w:pPrChange w:id="16" w:author="John R Steensen" w:date="2018-11-26T09:28:00Z">
          <w:pPr>
            <w:pStyle w:val="Heading2"/>
            <w:numPr>
              <w:ilvl w:val="0"/>
              <w:numId w:val="0"/>
            </w:numPr>
            <w:ind w:left="0" w:firstLine="0"/>
          </w:pPr>
        </w:pPrChange>
      </w:pPr>
      <w:bookmarkStart w:id="17" w:name="_Toc530998306"/>
      <w:ins w:id="18" w:author="John R Steensen" w:date="2018-11-26T08:34:00Z">
        <w:r>
          <w:t xml:space="preserve">OpenHornet </w:t>
        </w:r>
      </w:ins>
      <w:ins w:id="19" w:author="John R Steensen" w:date="2018-11-26T12:24:00Z">
        <w:r w:rsidR="00E62549">
          <w:t xml:space="preserve">Development </w:t>
        </w:r>
      </w:ins>
      <w:ins w:id="20" w:author="John R Steensen" w:date="2018-11-26T08:34:00Z">
        <w:r>
          <w:t>Contributor Team</w:t>
        </w:r>
        <w:bookmarkEnd w:id="17"/>
      </w:ins>
    </w:p>
    <w:p w14:paraId="22BDF301" w14:textId="4E43A122" w:rsidR="00717E69" w:rsidRDefault="00E62549" w:rsidP="00717E69">
      <w:pPr>
        <w:pStyle w:val="ListParagraph"/>
        <w:numPr>
          <w:ilvl w:val="0"/>
          <w:numId w:val="31"/>
        </w:numPr>
        <w:rPr>
          <w:ins w:id="21" w:author="John R Steensen" w:date="2018-11-26T08:34:00Z"/>
        </w:rPr>
      </w:pPr>
      <w:ins w:id="22" w:author="John R Steensen" w:date="2018-11-26T12:23:00Z">
        <w:r>
          <w:rPr>
            <w:rStyle w:val="name"/>
          </w:rPr>
          <w:t>Damien Charveriat</w:t>
        </w:r>
      </w:ins>
      <w:ins w:id="23" w:author="John R Steensen" w:date="2018-11-26T12:24:00Z">
        <w:r>
          <w:rPr>
            <w:rStyle w:val="name"/>
          </w:rPr>
          <w:t xml:space="preserve"> (</w:t>
        </w:r>
      </w:ins>
      <w:ins w:id="24" w:author="John R Steensen" w:date="2018-11-26T08:34:00Z">
        <w:r w:rsidR="00717E69">
          <w:t>Damien022</w:t>
        </w:r>
      </w:ins>
      <w:ins w:id="25" w:author="John R Steensen" w:date="2018-11-26T12:24:00Z">
        <w:r>
          <w:t>)</w:t>
        </w:r>
      </w:ins>
      <w:ins w:id="26" w:author="John R Steensen" w:date="2018-11-26T08:34:00Z">
        <w:r w:rsidR="00717E69">
          <w:t xml:space="preserve">: </w:t>
        </w:r>
        <w:r w:rsidR="00717E69" w:rsidRPr="00E00855">
          <w:rPr>
            <w:i/>
          </w:rPr>
          <w:t>Software Design</w:t>
        </w:r>
      </w:ins>
    </w:p>
    <w:p w14:paraId="6C20396A" w14:textId="06DAADF3" w:rsidR="00717E69" w:rsidRDefault="00E62549" w:rsidP="00717E69">
      <w:pPr>
        <w:pStyle w:val="ListParagraph"/>
        <w:numPr>
          <w:ilvl w:val="0"/>
          <w:numId w:val="31"/>
        </w:numPr>
        <w:rPr>
          <w:ins w:id="27" w:author="John R Steensen" w:date="2018-11-26T08:34:00Z"/>
        </w:rPr>
      </w:pPr>
      <w:ins w:id="28" w:author="John R Steensen" w:date="2018-11-26T12:23:00Z">
        <w:r>
          <w:rPr>
            <w:rStyle w:val="name"/>
          </w:rPr>
          <w:t>Hájas Gábor</w:t>
        </w:r>
        <w:r>
          <w:rPr>
            <w:rStyle w:val="name"/>
          </w:rPr>
          <w:t xml:space="preserve"> (</w:t>
        </w:r>
      </w:ins>
      <w:ins w:id="29" w:author="John R Steensen" w:date="2018-11-26T08:34:00Z">
        <w:r w:rsidR="00717E69">
          <w:t>Gaberun24</w:t>
        </w:r>
      </w:ins>
      <w:ins w:id="30" w:author="John R Steensen" w:date="2018-11-26T12:23:00Z">
        <w:r>
          <w:t>)</w:t>
        </w:r>
      </w:ins>
      <w:ins w:id="31" w:author="John R Steensen" w:date="2018-11-26T08:34:00Z">
        <w:r w:rsidR="00717E69">
          <w:t xml:space="preserve">: </w:t>
        </w:r>
        <w:r w:rsidR="00717E69" w:rsidRPr="00E00855">
          <w:rPr>
            <w:i/>
          </w:rPr>
          <w:t>Electrical/Software Design</w:t>
        </w:r>
      </w:ins>
    </w:p>
    <w:p w14:paraId="2B477F5C" w14:textId="77777777" w:rsidR="00717E69" w:rsidRDefault="00717E69" w:rsidP="00717E69">
      <w:pPr>
        <w:pStyle w:val="ListParagraph"/>
        <w:numPr>
          <w:ilvl w:val="0"/>
          <w:numId w:val="31"/>
        </w:numPr>
        <w:rPr>
          <w:ins w:id="32" w:author="John R Steensen" w:date="2018-11-26T08:34:00Z"/>
        </w:rPr>
      </w:pPr>
      <w:ins w:id="33" w:author="John R Steensen" w:date="2018-11-26T08:34:00Z">
        <w:r>
          <w:t xml:space="preserve">Badger: </w:t>
        </w:r>
        <w:r w:rsidRPr="00E00855">
          <w:rPr>
            <w:i/>
          </w:rPr>
          <w:t>Mechanical</w:t>
        </w:r>
        <w:bookmarkStart w:id="34" w:name="_GoBack"/>
        <w:bookmarkEnd w:id="34"/>
        <w:r w:rsidRPr="00E00855">
          <w:rPr>
            <w:i/>
          </w:rPr>
          <w:t xml:space="preserve"> Design</w:t>
        </w:r>
      </w:ins>
    </w:p>
    <w:p w14:paraId="70EDBCF8" w14:textId="77777777" w:rsidR="00717E69" w:rsidRDefault="00717E69" w:rsidP="001D00CC">
      <w:pPr>
        <w:pStyle w:val="Heading2"/>
        <w:numPr>
          <w:ilvl w:val="0"/>
          <w:numId w:val="0"/>
        </w:numPr>
        <w:rPr>
          <w:ins w:id="35" w:author="John R Steensen" w:date="2018-11-26T08:34:00Z"/>
        </w:rPr>
        <w:pPrChange w:id="36" w:author="John R Steensen" w:date="2018-11-26T09:28:00Z">
          <w:pPr>
            <w:pStyle w:val="Heading2"/>
            <w:numPr>
              <w:ilvl w:val="0"/>
              <w:numId w:val="0"/>
            </w:numPr>
            <w:ind w:left="0" w:firstLine="0"/>
          </w:pPr>
        </w:pPrChange>
      </w:pPr>
      <w:bookmarkStart w:id="37" w:name="_Toc530998307"/>
      <w:ins w:id="38" w:author="John R Steensen" w:date="2018-11-26T08:34:00Z">
        <w:r>
          <w:t>Honorable Mentions</w:t>
        </w:r>
        <w:bookmarkEnd w:id="37"/>
      </w:ins>
    </w:p>
    <w:p w14:paraId="6B775A0C" w14:textId="77777777" w:rsidR="00717E69" w:rsidRDefault="00717E69" w:rsidP="00717E69">
      <w:pPr>
        <w:pStyle w:val="ListParagraph"/>
        <w:numPr>
          <w:ilvl w:val="0"/>
          <w:numId w:val="32"/>
        </w:numPr>
        <w:rPr>
          <w:ins w:id="39" w:author="John R Steensen" w:date="2018-11-26T08:34:00Z"/>
        </w:rPr>
      </w:pPr>
      <w:ins w:id="40" w:author="John R Steensen" w:date="2018-11-26T08:34:00Z">
        <w:r>
          <w:t xml:space="preserve">NegativeONE: </w:t>
        </w:r>
        <w:r w:rsidRPr="00E00855">
          <w:rPr>
            <w:i/>
          </w:rPr>
          <w:t>Logo Design</w:t>
        </w:r>
      </w:ins>
    </w:p>
    <w:p w14:paraId="5CC6642F" w14:textId="77777777" w:rsidR="00717E69" w:rsidRDefault="00717E69" w:rsidP="00717E69">
      <w:pPr>
        <w:pStyle w:val="ListParagraph"/>
        <w:numPr>
          <w:ilvl w:val="0"/>
          <w:numId w:val="32"/>
        </w:numPr>
        <w:rPr>
          <w:ins w:id="41" w:author="John R Steensen" w:date="2018-11-26T08:34:00Z"/>
        </w:rPr>
      </w:pPr>
      <w:ins w:id="42" w:author="John R Steensen" w:date="2018-11-26T08:34:00Z">
        <w:r>
          <w:t xml:space="preserve">BuckEye: </w:t>
        </w:r>
        <w:r w:rsidRPr="00E00855">
          <w:rPr>
            <w:i/>
          </w:rPr>
          <w:t>Beta Builder/Tester</w:t>
        </w:r>
      </w:ins>
    </w:p>
    <w:p w14:paraId="41FE5995" w14:textId="77777777" w:rsidR="00717E69" w:rsidRPr="00E00855" w:rsidRDefault="00717E69" w:rsidP="00717E69">
      <w:pPr>
        <w:pStyle w:val="ListParagraph"/>
        <w:numPr>
          <w:ilvl w:val="0"/>
          <w:numId w:val="32"/>
        </w:numPr>
        <w:rPr>
          <w:ins w:id="43" w:author="John R Steensen" w:date="2018-11-26T08:34:00Z"/>
          <w:i/>
        </w:rPr>
      </w:pPr>
      <w:ins w:id="44" w:author="John R Steensen" w:date="2018-11-26T08:34:00Z">
        <w:r>
          <w:t xml:space="preserve">Splash: </w:t>
        </w:r>
        <w:r w:rsidRPr="00E00855">
          <w:rPr>
            <w:i/>
          </w:rPr>
          <w:t>Beta Builder/Tester</w:t>
        </w:r>
      </w:ins>
    </w:p>
    <w:p w14:paraId="55BF824B" w14:textId="77777777" w:rsidR="00717E69" w:rsidRPr="00E00855" w:rsidRDefault="00717E69" w:rsidP="00717E69">
      <w:pPr>
        <w:pStyle w:val="ListParagraph"/>
        <w:numPr>
          <w:ilvl w:val="0"/>
          <w:numId w:val="32"/>
        </w:numPr>
        <w:rPr>
          <w:ins w:id="45" w:author="John R Steensen" w:date="2018-11-26T08:34:00Z"/>
          <w:i/>
        </w:rPr>
      </w:pPr>
      <w:ins w:id="46" w:author="John R Steensen" w:date="2018-11-26T08:34:00Z">
        <w:r>
          <w:t xml:space="preserve">AJMilner: </w:t>
        </w:r>
        <w:r w:rsidRPr="00E00855">
          <w:rPr>
            <w:i/>
          </w:rPr>
          <w:t>Donator</w:t>
        </w:r>
      </w:ins>
    </w:p>
    <w:p w14:paraId="2EF656EE" w14:textId="77777777" w:rsidR="00717E69" w:rsidRDefault="00717E69" w:rsidP="00717E69">
      <w:pPr>
        <w:pStyle w:val="ListParagraph"/>
        <w:numPr>
          <w:ilvl w:val="0"/>
          <w:numId w:val="32"/>
        </w:numPr>
        <w:rPr>
          <w:ins w:id="47" w:author="John R Steensen" w:date="2018-11-26T08:34:00Z"/>
        </w:rPr>
      </w:pPr>
      <w:ins w:id="48" w:author="John R Steensen" w:date="2018-11-26T08:34:00Z">
        <w:r>
          <w:t xml:space="preserve">FlyNavy75: </w:t>
        </w:r>
        <w:r w:rsidRPr="00E00855">
          <w:rPr>
            <w:i/>
          </w:rPr>
          <w:t>Subject Matter Expert</w:t>
        </w:r>
      </w:ins>
    </w:p>
    <w:p w14:paraId="3B71C094" w14:textId="77777777" w:rsidR="00717E69" w:rsidRDefault="00717E69" w:rsidP="00717E69">
      <w:pPr>
        <w:pStyle w:val="ListParagraph"/>
        <w:numPr>
          <w:ilvl w:val="0"/>
          <w:numId w:val="32"/>
        </w:numPr>
        <w:rPr>
          <w:ins w:id="49" w:author="John R Steensen" w:date="2018-11-26T08:34:00Z"/>
        </w:rPr>
      </w:pPr>
      <w:ins w:id="50" w:author="John R Steensen" w:date="2018-11-26T08:34:00Z">
        <w:r>
          <w:t xml:space="preserve">Sixtigers: </w:t>
        </w:r>
        <w:r w:rsidRPr="00E00855">
          <w:rPr>
            <w:i/>
          </w:rPr>
          <w:t>Subject Matter Expert</w:t>
        </w:r>
      </w:ins>
    </w:p>
    <w:p w14:paraId="15F5B89F" w14:textId="77777777" w:rsidR="00717E69" w:rsidRPr="00E00855" w:rsidRDefault="00717E69" w:rsidP="00717E69">
      <w:pPr>
        <w:pStyle w:val="ListParagraph"/>
        <w:numPr>
          <w:ilvl w:val="0"/>
          <w:numId w:val="32"/>
        </w:numPr>
        <w:rPr>
          <w:ins w:id="51" w:author="John R Steensen" w:date="2018-11-26T08:34:00Z"/>
        </w:rPr>
      </w:pPr>
      <w:ins w:id="52" w:author="John R Steensen" w:date="2018-11-26T08:34:00Z">
        <w:r>
          <w:t xml:space="preserve">USMARINE108: </w:t>
        </w:r>
        <w:r w:rsidRPr="00E00855">
          <w:rPr>
            <w:i/>
          </w:rPr>
          <w:t>Subject Matter Expert</w:t>
        </w:r>
      </w:ins>
    </w:p>
    <w:p w14:paraId="69E37C72" w14:textId="06A73EB5" w:rsidR="00BC7765" w:rsidRPr="00BC7765" w:rsidDel="00717E69" w:rsidRDefault="00BC7765" w:rsidP="00BC7765">
      <w:pPr>
        <w:rPr>
          <w:del w:id="53" w:author="John R Steensen" w:date="2018-11-26T08:34:00Z"/>
          <w:i/>
        </w:rPr>
      </w:pPr>
      <w:del w:id="54" w:author="John R Steensen" w:date="2018-11-26T08:34:00Z">
        <w:r w:rsidDel="00717E69">
          <w:delText xml:space="preserve">Erik Scott: </w:delText>
        </w:r>
        <w:r w:rsidRPr="00BC7765" w:rsidDel="00717E69">
          <w:rPr>
            <w:i/>
          </w:rPr>
          <w:delText>Originator, Mechanical and Systems Design</w:delText>
        </w:r>
      </w:del>
    </w:p>
    <w:p w14:paraId="572A05E4" w14:textId="6C3C2A14" w:rsidR="00BC7765" w:rsidDel="00717E69" w:rsidRDefault="00BC7765" w:rsidP="00BC7765">
      <w:pPr>
        <w:rPr>
          <w:del w:id="55" w:author="John R Steensen" w:date="2018-11-26T08:34:00Z"/>
        </w:rPr>
      </w:pPr>
      <w:del w:id="56" w:author="John R Steensen" w:date="2018-11-26T08:34:00Z">
        <w:r w:rsidDel="00717E69">
          <w:delText xml:space="preserve">John Steensen: </w:delText>
        </w:r>
        <w:r w:rsidRPr="00BC7765" w:rsidDel="00717E69">
          <w:rPr>
            <w:i/>
          </w:rPr>
          <w:delText>Mechanical, Electrical, and Systems Design</w:delText>
        </w:r>
      </w:del>
    </w:p>
    <w:p w14:paraId="29D78C63" w14:textId="4AFC0023" w:rsidR="0087657E" w:rsidDel="00717E69" w:rsidRDefault="0087657E" w:rsidP="00BC7765">
      <w:pPr>
        <w:rPr>
          <w:del w:id="57" w:author="John R Steensen" w:date="2018-11-26T08:34:00Z"/>
          <w:i/>
        </w:rPr>
      </w:pPr>
      <w:del w:id="58" w:author="John R Steensen" w:date="2018-11-26T08:34:00Z">
        <w:r w:rsidRPr="0087657E" w:rsidDel="00717E69">
          <w:delText xml:space="preserve">Oscar </w:delText>
        </w:r>
        <w:r w:rsidR="001A2560" w:rsidDel="00717E69">
          <w:delText>Arias</w:delText>
        </w:r>
        <w:r w:rsidRPr="0087657E" w:rsidDel="00717E69">
          <w:delText>:</w:delText>
        </w:r>
        <w:r w:rsidDel="00717E69">
          <w:rPr>
            <w:i/>
          </w:rPr>
          <w:delText xml:space="preserve"> Electrical and Software Design</w:delText>
        </w:r>
      </w:del>
    </w:p>
    <w:p w14:paraId="4D3168AA" w14:textId="77777777" w:rsidR="00776AEC" w:rsidRDefault="00776AEC">
      <w:pPr>
        <w:rPr>
          <w:i/>
        </w:rPr>
      </w:pPr>
      <w:r>
        <w:rPr>
          <w:i/>
        </w:rPr>
        <w:br w:type="page"/>
      </w:r>
    </w:p>
    <w:bookmarkStart w:id="59" w:name="_Toc530998308" w:displacedByCustomXml="next"/>
    <w:sdt>
      <w:sdtPr>
        <w:rPr>
          <w:rFonts w:asciiTheme="minorHAnsi" w:eastAsiaTheme="minorEastAsia" w:hAnsiTheme="minorHAnsi" w:cstheme="minorBidi"/>
          <w:b w:val="0"/>
          <w:bCs w:val="0"/>
          <w:smallCaps w:val="0"/>
          <w:color w:val="auto"/>
          <w:sz w:val="22"/>
          <w:szCs w:val="22"/>
        </w:rPr>
        <w:id w:val="2078938461"/>
        <w:docPartObj>
          <w:docPartGallery w:val="Table of Contents"/>
          <w:docPartUnique/>
        </w:docPartObj>
      </w:sdtPr>
      <w:sdtEndPr>
        <w:rPr>
          <w:noProof/>
        </w:rPr>
      </w:sdtEndPr>
      <w:sdtContent>
        <w:p w14:paraId="7B892329" w14:textId="77777777" w:rsidR="00776AEC" w:rsidRDefault="00776AEC" w:rsidP="00764682">
          <w:pPr>
            <w:pStyle w:val="Heading1"/>
            <w:numPr>
              <w:ilvl w:val="0"/>
              <w:numId w:val="0"/>
            </w:numPr>
          </w:pPr>
          <w:r>
            <w:t>Table of Contents</w:t>
          </w:r>
          <w:bookmarkEnd w:id="59"/>
        </w:p>
        <w:p w14:paraId="72192240" w14:textId="77777777" w:rsidR="00E62549" w:rsidRDefault="00776AEC">
          <w:pPr>
            <w:pStyle w:val="TOC1"/>
            <w:tabs>
              <w:tab w:val="right" w:leader="dot" w:pos="9350"/>
            </w:tabs>
            <w:rPr>
              <w:noProof/>
            </w:rPr>
          </w:pPr>
          <w:r>
            <w:fldChar w:fldCharType="begin"/>
          </w:r>
          <w:r>
            <w:instrText xml:space="preserve"> TOC \o "1-3" \h \z \u </w:instrText>
          </w:r>
          <w:r>
            <w:fldChar w:fldCharType="separate"/>
          </w:r>
          <w:hyperlink w:anchor="_Toc530998303" w:history="1">
            <w:r w:rsidR="00E62549" w:rsidRPr="007B5AE0">
              <w:rPr>
                <w:rStyle w:val="Hyperlink"/>
                <w:noProof/>
              </w:rPr>
              <w:t>Foreword</w:t>
            </w:r>
            <w:r w:rsidR="00E62549">
              <w:rPr>
                <w:noProof/>
                <w:webHidden/>
              </w:rPr>
              <w:tab/>
            </w:r>
            <w:r w:rsidR="00E62549">
              <w:rPr>
                <w:noProof/>
                <w:webHidden/>
              </w:rPr>
              <w:fldChar w:fldCharType="begin"/>
            </w:r>
            <w:r w:rsidR="00E62549">
              <w:rPr>
                <w:noProof/>
                <w:webHidden/>
              </w:rPr>
              <w:instrText xml:space="preserve"> PAGEREF _Toc530998303 \h </w:instrText>
            </w:r>
            <w:r w:rsidR="00E62549">
              <w:rPr>
                <w:noProof/>
                <w:webHidden/>
              </w:rPr>
            </w:r>
            <w:r w:rsidR="00E62549">
              <w:rPr>
                <w:noProof/>
                <w:webHidden/>
              </w:rPr>
              <w:fldChar w:fldCharType="separate"/>
            </w:r>
            <w:r w:rsidR="00E62549">
              <w:rPr>
                <w:noProof/>
                <w:webHidden/>
              </w:rPr>
              <w:t>1</w:t>
            </w:r>
            <w:r w:rsidR="00E62549">
              <w:rPr>
                <w:noProof/>
                <w:webHidden/>
              </w:rPr>
              <w:fldChar w:fldCharType="end"/>
            </w:r>
          </w:hyperlink>
        </w:p>
        <w:p w14:paraId="4943F460" w14:textId="77777777" w:rsidR="00E62549" w:rsidRDefault="00E62549">
          <w:pPr>
            <w:pStyle w:val="TOC1"/>
            <w:tabs>
              <w:tab w:val="right" w:leader="dot" w:pos="9350"/>
            </w:tabs>
            <w:rPr>
              <w:noProof/>
            </w:rPr>
          </w:pPr>
          <w:hyperlink w:anchor="_Toc530998304" w:history="1">
            <w:r w:rsidRPr="007B5AE0">
              <w:rPr>
                <w:rStyle w:val="Hyperlink"/>
                <w:noProof/>
              </w:rPr>
              <w:t>Contributors</w:t>
            </w:r>
            <w:r>
              <w:rPr>
                <w:noProof/>
                <w:webHidden/>
              </w:rPr>
              <w:tab/>
            </w:r>
            <w:r>
              <w:rPr>
                <w:noProof/>
                <w:webHidden/>
              </w:rPr>
              <w:fldChar w:fldCharType="begin"/>
            </w:r>
            <w:r>
              <w:rPr>
                <w:noProof/>
                <w:webHidden/>
              </w:rPr>
              <w:instrText xml:space="preserve"> PAGEREF _Toc530998304 \h </w:instrText>
            </w:r>
            <w:r>
              <w:rPr>
                <w:noProof/>
                <w:webHidden/>
              </w:rPr>
            </w:r>
            <w:r>
              <w:rPr>
                <w:noProof/>
                <w:webHidden/>
              </w:rPr>
              <w:fldChar w:fldCharType="separate"/>
            </w:r>
            <w:r>
              <w:rPr>
                <w:noProof/>
                <w:webHidden/>
              </w:rPr>
              <w:t>1</w:t>
            </w:r>
            <w:r>
              <w:rPr>
                <w:noProof/>
                <w:webHidden/>
              </w:rPr>
              <w:fldChar w:fldCharType="end"/>
            </w:r>
          </w:hyperlink>
        </w:p>
        <w:p w14:paraId="4F02DBEB" w14:textId="77777777" w:rsidR="00E62549" w:rsidRDefault="00E62549">
          <w:pPr>
            <w:pStyle w:val="TOC2"/>
            <w:tabs>
              <w:tab w:val="right" w:leader="dot" w:pos="9350"/>
            </w:tabs>
            <w:rPr>
              <w:noProof/>
            </w:rPr>
          </w:pPr>
          <w:hyperlink w:anchor="_Toc530998305" w:history="1">
            <w:r w:rsidRPr="007B5AE0">
              <w:rPr>
                <w:rStyle w:val="Hyperlink"/>
                <w:noProof/>
              </w:rPr>
              <w:t>OpenHornet Core Development Team</w:t>
            </w:r>
            <w:r>
              <w:rPr>
                <w:noProof/>
                <w:webHidden/>
              </w:rPr>
              <w:tab/>
            </w:r>
            <w:r>
              <w:rPr>
                <w:noProof/>
                <w:webHidden/>
              </w:rPr>
              <w:fldChar w:fldCharType="begin"/>
            </w:r>
            <w:r>
              <w:rPr>
                <w:noProof/>
                <w:webHidden/>
              </w:rPr>
              <w:instrText xml:space="preserve"> PAGEREF _Toc530998305 \h </w:instrText>
            </w:r>
            <w:r>
              <w:rPr>
                <w:noProof/>
                <w:webHidden/>
              </w:rPr>
            </w:r>
            <w:r>
              <w:rPr>
                <w:noProof/>
                <w:webHidden/>
              </w:rPr>
              <w:fldChar w:fldCharType="separate"/>
            </w:r>
            <w:r>
              <w:rPr>
                <w:noProof/>
                <w:webHidden/>
              </w:rPr>
              <w:t>1</w:t>
            </w:r>
            <w:r>
              <w:rPr>
                <w:noProof/>
                <w:webHidden/>
              </w:rPr>
              <w:fldChar w:fldCharType="end"/>
            </w:r>
          </w:hyperlink>
        </w:p>
        <w:p w14:paraId="3BBBA66E" w14:textId="77777777" w:rsidR="00E62549" w:rsidRDefault="00E62549">
          <w:pPr>
            <w:pStyle w:val="TOC2"/>
            <w:tabs>
              <w:tab w:val="right" w:leader="dot" w:pos="9350"/>
            </w:tabs>
            <w:rPr>
              <w:noProof/>
            </w:rPr>
          </w:pPr>
          <w:hyperlink w:anchor="_Toc530998306" w:history="1">
            <w:r w:rsidRPr="007B5AE0">
              <w:rPr>
                <w:rStyle w:val="Hyperlink"/>
                <w:noProof/>
              </w:rPr>
              <w:t>OpenHornet Contributor Team</w:t>
            </w:r>
            <w:r>
              <w:rPr>
                <w:noProof/>
                <w:webHidden/>
              </w:rPr>
              <w:tab/>
            </w:r>
            <w:r>
              <w:rPr>
                <w:noProof/>
                <w:webHidden/>
              </w:rPr>
              <w:fldChar w:fldCharType="begin"/>
            </w:r>
            <w:r>
              <w:rPr>
                <w:noProof/>
                <w:webHidden/>
              </w:rPr>
              <w:instrText xml:space="preserve"> PAGEREF _Toc530998306 \h </w:instrText>
            </w:r>
            <w:r>
              <w:rPr>
                <w:noProof/>
                <w:webHidden/>
              </w:rPr>
            </w:r>
            <w:r>
              <w:rPr>
                <w:noProof/>
                <w:webHidden/>
              </w:rPr>
              <w:fldChar w:fldCharType="separate"/>
            </w:r>
            <w:r>
              <w:rPr>
                <w:noProof/>
                <w:webHidden/>
              </w:rPr>
              <w:t>1</w:t>
            </w:r>
            <w:r>
              <w:rPr>
                <w:noProof/>
                <w:webHidden/>
              </w:rPr>
              <w:fldChar w:fldCharType="end"/>
            </w:r>
          </w:hyperlink>
        </w:p>
        <w:p w14:paraId="28EC9E8F" w14:textId="77777777" w:rsidR="00E62549" w:rsidRDefault="00E62549">
          <w:pPr>
            <w:pStyle w:val="TOC2"/>
            <w:tabs>
              <w:tab w:val="right" w:leader="dot" w:pos="9350"/>
            </w:tabs>
            <w:rPr>
              <w:noProof/>
            </w:rPr>
          </w:pPr>
          <w:hyperlink w:anchor="_Toc530998307" w:history="1">
            <w:r w:rsidRPr="007B5AE0">
              <w:rPr>
                <w:rStyle w:val="Hyperlink"/>
                <w:noProof/>
              </w:rPr>
              <w:t>Honorable Mentions</w:t>
            </w:r>
            <w:r>
              <w:rPr>
                <w:noProof/>
                <w:webHidden/>
              </w:rPr>
              <w:tab/>
            </w:r>
            <w:r>
              <w:rPr>
                <w:noProof/>
                <w:webHidden/>
              </w:rPr>
              <w:fldChar w:fldCharType="begin"/>
            </w:r>
            <w:r>
              <w:rPr>
                <w:noProof/>
                <w:webHidden/>
              </w:rPr>
              <w:instrText xml:space="preserve"> PAGEREF _Toc530998307 \h </w:instrText>
            </w:r>
            <w:r>
              <w:rPr>
                <w:noProof/>
                <w:webHidden/>
              </w:rPr>
            </w:r>
            <w:r>
              <w:rPr>
                <w:noProof/>
                <w:webHidden/>
              </w:rPr>
              <w:fldChar w:fldCharType="separate"/>
            </w:r>
            <w:r>
              <w:rPr>
                <w:noProof/>
                <w:webHidden/>
              </w:rPr>
              <w:t>1</w:t>
            </w:r>
            <w:r>
              <w:rPr>
                <w:noProof/>
                <w:webHidden/>
              </w:rPr>
              <w:fldChar w:fldCharType="end"/>
            </w:r>
          </w:hyperlink>
        </w:p>
        <w:p w14:paraId="188B8A33" w14:textId="77777777" w:rsidR="00E62549" w:rsidRDefault="00E62549">
          <w:pPr>
            <w:pStyle w:val="TOC1"/>
            <w:tabs>
              <w:tab w:val="right" w:leader="dot" w:pos="9350"/>
            </w:tabs>
            <w:rPr>
              <w:noProof/>
            </w:rPr>
          </w:pPr>
          <w:hyperlink w:anchor="_Toc530998308" w:history="1">
            <w:r w:rsidRPr="007B5AE0">
              <w:rPr>
                <w:rStyle w:val="Hyperlink"/>
                <w:noProof/>
              </w:rPr>
              <w:t>Table of Contents</w:t>
            </w:r>
            <w:r>
              <w:rPr>
                <w:noProof/>
                <w:webHidden/>
              </w:rPr>
              <w:tab/>
            </w:r>
            <w:r>
              <w:rPr>
                <w:noProof/>
                <w:webHidden/>
              </w:rPr>
              <w:fldChar w:fldCharType="begin"/>
            </w:r>
            <w:r>
              <w:rPr>
                <w:noProof/>
                <w:webHidden/>
              </w:rPr>
              <w:instrText xml:space="preserve"> PAGEREF _Toc530998308 \h </w:instrText>
            </w:r>
            <w:r>
              <w:rPr>
                <w:noProof/>
                <w:webHidden/>
              </w:rPr>
            </w:r>
            <w:r>
              <w:rPr>
                <w:noProof/>
                <w:webHidden/>
              </w:rPr>
              <w:fldChar w:fldCharType="separate"/>
            </w:r>
            <w:r>
              <w:rPr>
                <w:noProof/>
                <w:webHidden/>
              </w:rPr>
              <w:t>2</w:t>
            </w:r>
            <w:r>
              <w:rPr>
                <w:noProof/>
                <w:webHidden/>
              </w:rPr>
              <w:fldChar w:fldCharType="end"/>
            </w:r>
          </w:hyperlink>
        </w:p>
        <w:p w14:paraId="3C418D7C" w14:textId="77777777" w:rsidR="00E62549" w:rsidRDefault="00E62549">
          <w:pPr>
            <w:pStyle w:val="TOC1"/>
            <w:tabs>
              <w:tab w:val="left" w:pos="440"/>
              <w:tab w:val="right" w:leader="dot" w:pos="9350"/>
            </w:tabs>
            <w:rPr>
              <w:noProof/>
            </w:rPr>
          </w:pPr>
          <w:hyperlink w:anchor="_Toc530998309" w:history="1">
            <w:r w:rsidRPr="007B5AE0">
              <w:rPr>
                <w:rStyle w:val="Hyperlink"/>
                <w:noProof/>
              </w:rPr>
              <w:t>1.</w:t>
            </w:r>
            <w:r>
              <w:rPr>
                <w:noProof/>
              </w:rPr>
              <w:tab/>
            </w:r>
            <w:r w:rsidRPr="007B5AE0">
              <w:rPr>
                <w:rStyle w:val="Hyperlink"/>
                <w:noProof/>
              </w:rPr>
              <w:t>Overall System Requirements</w:t>
            </w:r>
            <w:r>
              <w:rPr>
                <w:noProof/>
                <w:webHidden/>
              </w:rPr>
              <w:tab/>
            </w:r>
            <w:r>
              <w:rPr>
                <w:noProof/>
                <w:webHidden/>
              </w:rPr>
              <w:fldChar w:fldCharType="begin"/>
            </w:r>
            <w:r>
              <w:rPr>
                <w:noProof/>
                <w:webHidden/>
              </w:rPr>
              <w:instrText xml:space="preserve"> PAGEREF _Toc530998309 \h </w:instrText>
            </w:r>
            <w:r>
              <w:rPr>
                <w:noProof/>
                <w:webHidden/>
              </w:rPr>
            </w:r>
            <w:r>
              <w:rPr>
                <w:noProof/>
                <w:webHidden/>
              </w:rPr>
              <w:fldChar w:fldCharType="separate"/>
            </w:r>
            <w:r>
              <w:rPr>
                <w:noProof/>
                <w:webHidden/>
              </w:rPr>
              <w:t>4</w:t>
            </w:r>
            <w:r>
              <w:rPr>
                <w:noProof/>
                <w:webHidden/>
              </w:rPr>
              <w:fldChar w:fldCharType="end"/>
            </w:r>
          </w:hyperlink>
        </w:p>
        <w:p w14:paraId="39DDA869" w14:textId="77777777" w:rsidR="00E62549" w:rsidRDefault="00E62549">
          <w:pPr>
            <w:pStyle w:val="TOC2"/>
            <w:tabs>
              <w:tab w:val="left" w:pos="880"/>
              <w:tab w:val="right" w:leader="dot" w:pos="9350"/>
            </w:tabs>
            <w:rPr>
              <w:noProof/>
            </w:rPr>
          </w:pPr>
          <w:hyperlink w:anchor="_Toc530998310" w:history="1">
            <w:r w:rsidRPr="007B5AE0">
              <w:rPr>
                <w:rStyle w:val="Hyperlink"/>
                <w:noProof/>
              </w:rPr>
              <w:t>1.1.</w:t>
            </w:r>
            <w:r>
              <w:rPr>
                <w:noProof/>
              </w:rPr>
              <w:tab/>
            </w:r>
            <w:r w:rsidRPr="007B5AE0">
              <w:rPr>
                <w:rStyle w:val="Hyperlink"/>
                <w:noProof/>
              </w:rPr>
              <w:t>Mechanical</w:t>
            </w:r>
            <w:r>
              <w:rPr>
                <w:noProof/>
                <w:webHidden/>
              </w:rPr>
              <w:tab/>
            </w:r>
            <w:r>
              <w:rPr>
                <w:noProof/>
                <w:webHidden/>
              </w:rPr>
              <w:fldChar w:fldCharType="begin"/>
            </w:r>
            <w:r>
              <w:rPr>
                <w:noProof/>
                <w:webHidden/>
              </w:rPr>
              <w:instrText xml:space="preserve"> PAGEREF _Toc530998310 \h </w:instrText>
            </w:r>
            <w:r>
              <w:rPr>
                <w:noProof/>
                <w:webHidden/>
              </w:rPr>
            </w:r>
            <w:r>
              <w:rPr>
                <w:noProof/>
                <w:webHidden/>
              </w:rPr>
              <w:fldChar w:fldCharType="separate"/>
            </w:r>
            <w:r>
              <w:rPr>
                <w:noProof/>
                <w:webHidden/>
              </w:rPr>
              <w:t>4</w:t>
            </w:r>
            <w:r>
              <w:rPr>
                <w:noProof/>
                <w:webHidden/>
              </w:rPr>
              <w:fldChar w:fldCharType="end"/>
            </w:r>
          </w:hyperlink>
        </w:p>
        <w:p w14:paraId="0792A03C" w14:textId="77777777" w:rsidR="00E62549" w:rsidRDefault="00E62549">
          <w:pPr>
            <w:pStyle w:val="TOC2"/>
            <w:tabs>
              <w:tab w:val="left" w:pos="880"/>
              <w:tab w:val="right" w:leader="dot" w:pos="9350"/>
            </w:tabs>
            <w:rPr>
              <w:noProof/>
            </w:rPr>
          </w:pPr>
          <w:hyperlink w:anchor="_Toc530998311" w:history="1">
            <w:r w:rsidRPr="007B5AE0">
              <w:rPr>
                <w:rStyle w:val="Hyperlink"/>
                <w:noProof/>
              </w:rPr>
              <w:t>1.2.</w:t>
            </w:r>
            <w:r>
              <w:rPr>
                <w:noProof/>
              </w:rPr>
              <w:tab/>
            </w:r>
            <w:r w:rsidRPr="007B5AE0">
              <w:rPr>
                <w:rStyle w:val="Hyperlink"/>
                <w:noProof/>
              </w:rPr>
              <w:t>Electrical</w:t>
            </w:r>
            <w:r>
              <w:rPr>
                <w:noProof/>
                <w:webHidden/>
              </w:rPr>
              <w:tab/>
            </w:r>
            <w:r>
              <w:rPr>
                <w:noProof/>
                <w:webHidden/>
              </w:rPr>
              <w:fldChar w:fldCharType="begin"/>
            </w:r>
            <w:r>
              <w:rPr>
                <w:noProof/>
                <w:webHidden/>
              </w:rPr>
              <w:instrText xml:space="preserve"> PAGEREF _Toc530998311 \h </w:instrText>
            </w:r>
            <w:r>
              <w:rPr>
                <w:noProof/>
                <w:webHidden/>
              </w:rPr>
            </w:r>
            <w:r>
              <w:rPr>
                <w:noProof/>
                <w:webHidden/>
              </w:rPr>
              <w:fldChar w:fldCharType="separate"/>
            </w:r>
            <w:r>
              <w:rPr>
                <w:noProof/>
                <w:webHidden/>
              </w:rPr>
              <w:t>4</w:t>
            </w:r>
            <w:r>
              <w:rPr>
                <w:noProof/>
                <w:webHidden/>
              </w:rPr>
              <w:fldChar w:fldCharType="end"/>
            </w:r>
          </w:hyperlink>
        </w:p>
        <w:p w14:paraId="1F19DA57" w14:textId="77777777" w:rsidR="00E62549" w:rsidRDefault="00E62549">
          <w:pPr>
            <w:pStyle w:val="TOC1"/>
            <w:tabs>
              <w:tab w:val="left" w:pos="440"/>
              <w:tab w:val="right" w:leader="dot" w:pos="9350"/>
            </w:tabs>
            <w:rPr>
              <w:noProof/>
            </w:rPr>
          </w:pPr>
          <w:hyperlink w:anchor="_Toc530998312" w:history="1">
            <w:r w:rsidRPr="007B5AE0">
              <w:rPr>
                <w:rStyle w:val="Hyperlink"/>
                <w:noProof/>
              </w:rPr>
              <w:t>2.</w:t>
            </w:r>
            <w:r>
              <w:rPr>
                <w:noProof/>
              </w:rPr>
              <w:tab/>
            </w:r>
            <w:r w:rsidRPr="007B5AE0">
              <w:rPr>
                <w:rStyle w:val="Hyperlink"/>
                <w:noProof/>
              </w:rPr>
              <w:t>Panel Requirements</w:t>
            </w:r>
            <w:r>
              <w:rPr>
                <w:noProof/>
                <w:webHidden/>
              </w:rPr>
              <w:tab/>
            </w:r>
            <w:r>
              <w:rPr>
                <w:noProof/>
                <w:webHidden/>
              </w:rPr>
              <w:fldChar w:fldCharType="begin"/>
            </w:r>
            <w:r>
              <w:rPr>
                <w:noProof/>
                <w:webHidden/>
              </w:rPr>
              <w:instrText xml:space="preserve"> PAGEREF _Toc530998312 \h </w:instrText>
            </w:r>
            <w:r>
              <w:rPr>
                <w:noProof/>
                <w:webHidden/>
              </w:rPr>
            </w:r>
            <w:r>
              <w:rPr>
                <w:noProof/>
                <w:webHidden/>
              </w:rPr>
              <w:fldChar w:fldCharType="separate"/>
            </w:r>
            <w:r>
              <w:rPr>
                <w:noProof/>
                <w:webHidden/>
              </w:rPr>
              <w:t>5</w:t>
            </w:r>
            <w:r>
              <w:rPr>
                <w:noProof/>
                <w:webHidden/>
              </w:rPr>
              <w:fldChar w:fldCharType="end"/>
            </w:r>
          </w:hyperlink>
        </w:p>
        <w:p w14:paraId="3DDA0C74" w14:textId="77777777" w:rsidR="00E62549" w:rsidRDefault="00E62549">
          <w:pPr>
            <w:pStyle w:val="TOC2"/>
            <w:tabs>
              <w:tab w:val="left" w:pos="880"/>
              <w:tab w:val="right" w:leader="dot" w:pos="9350"/>
            </w:tabs>
            <w:rPr>
              <w:noProof/>
            </w:rPr>
          </w:pPr>
          <w:hyperlink w:anchor="_Toc530998314" w:history="1">
            <w:r w:rsidRPr="007B5AE0">
              <w:rPr>
                <w:rStyle w:val="Hyperlink"/>
                <w:noProof/>
              </w:rPr>
              <w:t>1.3.</w:t>
            </w:r>
            <w:r>
              <w:rPr>
                <w:noProof/>
              </w:rPr>
              <w:tab/>
            </w:r>
            <w:r w:rsidRPr="007B5AE0">
              <w:rPr>
                <w:rStyle w:val="Hyperlink"/>
                <w:noProof/>
              </w:rPr>
              <w:t>Panel Stackup</w:t>
            </w:r>
            <w:r>
              <w:rPr>
                <w:noProof/>
                <w:webHidden/>
              </w:rPr>
              <w:tab/>
            </w:r>
            <w:r>
              <w:rPr>
                <w:noProof/>
                <w:webHidden/>
              </w:rPr>
              <w:fldChar w:fldCharType="begin"/>
            </w:r>
            <w:r>
              <w:rPr>
                <w:noProof/>
                <w:webHidden/>
              </w:rPr>
              <w:instrText xml:space="preserve"> PAGEREF _Toc530998314 \h </w:instrText>
            </w:r>
            <w:r>
              <w:rPr>
                <w:noProof/>
                <w:webHidden/>
              </w:rPr>
            </w:r>
            <w:r>
              <w:rPr>
                <w:noProof/>
                <w:webHidden/>
              </w:rPr>
              <w:fldChar w:fldCharType="separate"/>
            </w:r>
            <w:r>
              <w:rPr>
                <w:noProof/>
                <w:webHidden/>
              </w:rPr>
              <w:t>5</w:t>
            </w:r>
            <w:r>
              <w:rPr>
                <w:noProof/>
                <w:webHidden/>
              </w:rPr>
              <w:fldChar w:fldCharType="end"/>
            </w:r>
          </w:hyperlink>
        </w:p>
        <w:p w14:paraId="711C979A" w14:textId="77777777" w:rsidR="00E62549" w:rsidRDefault="00E62549">
          <w:pPr>
            <w:pStyle w:val="TOC2"/>
            <w:tabs>
              <w:tab w:val="left" w:pos="880"/>
              <w:tab w:val="right" w:leader="dot" w:pos="9350"/>
            </w:tabs>
            <w:rPr>
              <w:noProof/>
            </w:rPr>
          </w:pPr>
          <w:hyperlink w:anchor="_Toc530998315" w:history="1">
            <w:r w:rsidRPr="007B5AE0">
              <w:rPr>
                <w:rStyle w:val="Hyperlink"/>
                <w:noProof/>
              </w:rPr>
              <w:t>1.4.</w:t>
            </w:r>
            <w:r>
              <w:rPr>
                <w:noProof/>
              </w:rPr>
              <w:tab/>
            </w:r>
            <w:r w:rsidRPr="007B5AE0">
              <w:rPr>
                <w:rStyle w:val="Hyperlink"/>
                <w:noProof/>
              </w:rPr>
              <w:t>Panel Construction</w:t>
            </w:r>
            <w:r>
              <w:rPr>
                <w:noProof/>
                <w:webHidden/>
              </w:rPr>
              <w:tab/>
            </w:r>
            <w:r>
              <w:rPr>
                <w:noProof/>
                <w:webHidden/>
              </w:rPr>
              <w:fldChar w:fldCharType="begin"/>
            </w:r>
            <w:r>
              <w:rPr>
                <w:noProof/>
                <w:webHidden/>
              </w:rPr>
              <w:instrText xml:space="preserve"> PAGEREF _Toc530998315 \h </w:instrText>
            </w:r>
            <w:r>
              <w:rPr>
                <w:noProof/>
                <w:webHidden/>
              </w:rPr>
            </w:r>
            <w:r>
              <w:rPr>
                <w:noProof/>
                <w:webHidden/>
              </w:rPr>
              <w:fldChar w:fldCharType="separate"/>
            </w:r>
            <w:r>
              <w:rPr>
                <w:noProof/>
                <w:webHidden/>
              </w:rPr>
              <w:t>5</w:t>
            </w:r>
            <w:r>
              <w:rPr>
                <w:noProof/>
                <w:webHidden/>
              </w:rPr>
              <w:fldChar w:fldCharType="end"/>
            </w:r>
          </w:hyperlink>
        </w:p>
        <w:p w14:paraId="70F0EA80" w14:textId="77777777" w:rsidR="00E62549" w:rsidRDefault="00E62549">
          <w:pPr>
            <w:pStyle w:val="TOC2"/>
            <w:tabs>
              <w:tab w:val="left" w:pos="880"/>
              <w:tab w:val="right" w:leader="dot" w:pos="9350"/>
            </w:tabs>
            <w:rPr>
              <w:noProof/>
            </w:rPr>
          </w:pPr>
          <w:hyperlink w:anchor="_Toc530998316" w:history="1">
            <w:r w:rsidRPr="007B5AE0">
              <w:rPr>
                <w:rStyle w:val="Hyperlink"/>
                <w:noProof/>
              </w:rPr>
              <w:t>1.5.</w:t>
            </w:r>
            <w:r>
              <w:rPr>
                <w:noProof/>
              </w:rPr>
              <w:tab/>
            </w:r>
            <w:r w:rsidRPr="007B5AE0">
              <w:rPr>
                <w:rStyle w:val="Hyperlink"/>
                <w:noProof/>
              </w:rPr>
              <w:t>Panel Typography</w:t>
            </w:r>
            <w:r>
              <w:rPr>
                <w:noProof/>
                <w:webHidden/>
              </w:rPr>
              <w:tab/>
            </w:r>
            <w:r>
              <w:rPr>
                <w:noProof/>
                <w:webHidden/>
              </w:rPr>
              <w:fldChar w:fldCharType="begin"/>
            </w:r>
            <w:r>
              <w:rPr>
                <w:noProof/>
                <w:webHidden/>
              </w:rPr>
              <w:instrText xml:space="preserve"> PAGEREF _Toc530998316 \h </w:instrText>
            </w:r>
            <w:r>
              <w:rPr>
                <w:noProof/>
                <w:webHidden/>
              </w:rPr>
            </w:r>
            <w:r>
              <w:rPr>
                <w:noProof/>
                <w:webHidden/>
              </w:rPr>
              <w:fldChar w:fldCharType="separate"/>
            </w:r>
            <w:r>
              <w:rPr>
                <w:noProof/>
                <w:webHidden/>
              </w:rPr>
              <w:t>5</w:t>
            </w:r>
            <w:r>
              <w:rPr>
                <w:noProof/>
                <w:webHidden/>
              </w:rPr>
              <w:fldChar w:fldCharType="end"/>
            </w:r>
          </w:hyperlink>
        </w:p>
        <w:p w14:paraId="65611E91" w14:textId="77777777" w:rsidR="00E62549" w:rsidRDefault="00E62549">
          <w:pPr>
            <w:pStyle w:val="TOC1"/>
            <w:tabs>
              <w:tab w:val="left" w:pos="440"/>
              <w:tab w:val="right" w:leader="dot" w:pos="9350"/>
            </w:tabs>
            <w:rPr>
              <w:noProof/>
            </w:rPr>
          </w:pPr>
          <w:hyperlink w:anchor="_Toc530998317" w:history="1">
            <w:r w:rsidRPr="007B5AE0">
              <w:rPr>
                <w:rStyle w:val="Hyperlink"/>
                <w:noProof/>
              </w:rPr>
              <w:t>3.</w:t>
            </w:r>
            <w:r>
              <w:rPr>
                <w:noProof/>
              </w:rPr>
              <w:tab/>
            </w:r>
            <w:r w:rsidRPr="007B5AE0">
              <w:rPr>
                <w:rStyle w:val="Hyperlink"/>
                <w:noProof/>
              </w:rPr>
              <w:t>Structural Requirements</w:t>
            </w:r>
            <w:r>
              <w:rPr>
                <w:noProof/>
                <w:webHidden/>
              </w:rPr>
              <w:tab/>
            </w:r>
            <w:r>
              <w:rPr>
                <w:noProof/>
                <w:webHidden/>
              </w:rPr>
              <w:fldChar w:fldCharType="begin"/>
            </w:r>
            <w:r>
              <w:rPr>
                <w:noProof/>
                <w:webHidden/>
              </w:rPr>
              <w:instrText xml:space="preserve"> PAGEREF _Toc530998317 \h </w:instrText>
            </w:r>
            <w:r>
              <w:rPr>
                <w:noProof/>
                <w:webHidden/>
              </w:rPr>
            </w:r>
            <w:r>
              <w:rPr>
                <w:noProof/>
                <w:webHidden/>
              </w:rPr>
              <w:fldChar w:fldCharType="separate"/>
            </w:r>
            <w:r>
              <w:rPr>
                <w:noProof/>
                <w:webHidden/>
              </w:rPr>
              <w:t>6</w:t>
            </w:r>
            <w:r>
              <w:rPr>
                <w:noProof/>
                <w:webHidden/>
              </w:rPr>
              <w:fldChar w:fldCharType="end"/>
            </w:r>
          </w:hyperlink>
        </w:p>
        <w:p w14:paraId="59DE9A6F" w14:textId="77777777" w:rsidR="00E62549" w:rsidRDefault="00E62549">
          <w:pPr>
            <w:pStyle w:val="TOC1"/>
            <w:tabs>
              <w:tab w:val="left" w:pos="440"/>
              <w:tab w:val="right" w:leader="dot" w:pos="9350"/>
            </w:tabs>
            <w:rPr>
              <w:noProof/>
            </w:rPr>
          </w:pPr>
          <w:hyperlink w:anchor="_Toc530998318" w:history="1">
            <w:r w:rsidRPr="007B5AE0">
              <w:rPr>
                <w:rStyle w:val="Hyperlink"/>
                <w:noProof/>
              </w:rPr>
              <w:t>4.</w:t>
            </w:r>
            <w:r>
              <w:rPr>
                <w:noProof/>
              </w:rPr>
              <w:tab/>
            </w:r>
            <w:r w:rsidRPr="007B5AE0">
              <w:rPr>
                <w:rStyle w:val="Hyperlink"/>
                <w:noProof/>
              </w:rPr>
              <w:t>Computer Aided Design (CAD) Requirements</w:t>
            </w:r>
            <w:r>
              <w:rPr>
                <w:noProof/>
                <w:webHidden/>
              </w:rPr>
              <w:tab/>
            </w:r>
            <w:r>
              <w:rPr>
                <w:noProof/>
                <w:webHidden/>
              </w:rPr>
              <w:fldChar w:fldCharType="begin"/>
            </w:r>
            <w:r>
              <w:rPr>
                <w:noProof/>
                <w:webHidden/>
              </w:rPr>
              <w:instrText xml:space="preserve"> PAGEREF _Toc530998318 \h </w:instrText>
            </w:r>
            <w:r>
              <w:rPr>
                <w:noProof/>
                <w:webHidden/>
              </w:rPr>
            </w:r>
            <w:r>
              <w:rPr>
                <w:noProof/>
                <w:webHidden/>
              </w:rPr>
              <w:fldChar w:fldCharType="separate"/>
            </w:r>
            <w:r>
              <w:rPr>
                <w:noProof/>
                <w:webHidden/>
              </w:rPr>
              <w:t>6</w:t>
            </w:r>
            <w:r>
              <w:rPr>
                <w:noProof/>
                <w:webHidden/>
              </w:rPr>
              <w:fldChar w:fldCharType="end"/>
            </w:r>
          </w:hyperlink>
        </w:p>
        <w:p w14:paraId="4BD77488" w14:textId="77777777" w:rsidR="00E62549" w:rsidRDefault="00E62549">
          <w:pPr>
            <w:pStyle w:val="TOC2"/>
            <w:tabs>
              <w:tab w:val="left" w:pos="880"/>
              <w:tab w:val="right" w:leader="dot" w:pos="9350"/>
            </w:tabs>
            <w:rPr>
              <w:noProof/>
            </w:rPr>
          </w:pPr>
          <w:hyperlink w:anchor="_Toc530998321" w:history="1">
            <w:r w:rsidRPr="007B5AE0">
              <w:rPr>
                <w:rStyle w:val="Hyperlink"/>
                <w:noProof/>
              </w:rPr>
              <w:t>1.6.</w:t>
            </w:r>
            <w:r>
              <w:rPr>
                <w:noProof/>
              </w:rPr>
              <w:tab/>
            </w:r>
            <w:r w:rsidRPr="007B5AE0">
              <w:rPr>
                <w:rStyle w:val="Hyperlink"/>
                <w:noProof/>
              </w:rPr>
              <w:t>Mechanical CAD (MCAD)</w:t>
            </w:r>
            <w:r>
              <w:rPr>
                <w:noProof/>
                <w:webHidden/>
              </w:rPr>
              <w:tab/>
            </w:r>
            <w:r>
              <w:rPr>
                <w:noProof/>
                <w:webHidden/>
              </w:rPr>
              <w:fldChar w:fldCharType="begin"/>
            </w:r>
            <w:r>
              <w:rPr>
                <w:noProof/>
                <w:webHidden/>
              </w:rPr>
              <w:instrText xml:space="preserve"> PAGEREF _Toc530998321 \h </w:instrText>
            </w:r>
            <w:r>
              <w:rPr>
                <w:noProof/>
                <w:webHidden/>
              </w:rPr>
            </w:r>
            <w:r>
              <w:rPr>
                <w:noProof/>
                <w:webHidden/>
              </w:rPr>
              <w:fldChar w:fldCharType="separate"/>
            </w:r>
            <w:r>
              <w:rPr>
                <w:noProof/>
                <w:webHidden/>
              </w:rPr>
              <w:t>6</w:t>
            </w:r>
            <w:r>
              <w:rPr>
                <w:noProof/>
                <w:webHidden/>
              </w:rPr>
              <w:fldChar w:fldCharType="end"/>
            </w:r>
          </w:hyperlink>
        </w:p>
        <w:p w14:paraId="239E67F0" w14:textId="77777777" w:rsidR="00E62549" w:rsidRDefault="00E62549">
          <w:pPr>
            <w:pStyle w:val="TOC2"/>
            <w:tabs>
              <w:tab w:val="left" w:pos="880"/>
              <w:tab w:val="right" w:leader="dot" w:pos="9350"/>
            </w:tabs>
            <w:rPr>
              <w:noProof/>
            </w:rPr>
          </w:pPr>
          <w:hyperlink w:anchor="_Toc530998322" w:history="1">
            <w:r w:rsidRPr="007B5AE0">
              <w:rPr>
                <w:rStyle w:val="Hyperlink"/>
                <w:noProof/>
              </w:rPr>
              <w:t>1.7.</w:t>
            </w:r>
            <w:r>
              <w:rPr>
                <w:noProof/>
              </w:rPr>
              <w:tab/>
            </w:r>
            <w:r w:rsidRPr="007B5AE0">
              <w:rPr>
                <w:rStyle w:val="Hyperlink"/>
                <w:noProof/>
              </w:rPr>
              <w:t>Electrical CAD (ECAD)</w:t>
            </w:r>
            <w:r>
              <w:rPr>
                <w:noProof/>
                <w:webHidden/>
              </w:rPr>
              <w:tab/>
            </w:r>
            <w:r>
              <w:rPr>
                <w:noProof/>
                <w:webHidden/>
              </w:rPr>
              <w:fldChar w:fldCharType="begin"/>
            </w:r>
            <w:r>
              <w:rPr>
                <w:noProof/>
                <w:webHidden/>
              </w:rPr>
              <w:instrText xml:space="preserve"> PAGEREF _Toc530998322 \h </w:instrText>
            </w:r>
            <w:r>
              <w:rPr>
                <w:noProof/>
                <w:webHidden/>
              </w:rPr>
            </w:r>
            <w:r>
              <w:rPr>
                <w:noProof/>
                <w:webHidden/>
              </w:rPr>
              <w:fldChar w:fldCharType="separate"/>
            </w:r>
            <w:r>
              <w:rPr>
                <w:noProof/>
                <w:webHidden/>
              </w:rPr>
              <w:t>6</w:t>
            </w:r>
            <w:r>
              <w:rPr>
                <w:noProof/>
                <w:webHidden/>
              </w:rPr>
              <w:fldChar w:fldCharType="end"/>
            </w:r>
          </w:hyperlink>
        </w:p>
        <w:p w14:paraId="0F06368F" w14:textId="77777777" w:rsidR="00E62549" w:rsidRDefault="00E62549">
          <w:pPr>
            <w:pStyle w:val="TOC2"/>
            <w:tabs>
              <w:tab w:val="left" w:pos="880"/>
              <w:tab w:val="right" w:leader="dot" w:pos="9350"/>
            </w:tabs>
            <w:rPr>
              <w:noProof/>
            </w:rPr>
          </w:pPr>
          <w:hyperlink w:anchor="_Toc530998323" w:history="1">
            <w:r w:rsidRPr="007B5AE0">
              <w:rPr>
                <w:rStyle w:val="Hyperlink"/>
                <w:noProof/>
              </w:rPr>
              <w:t>1.8.</w:t>
            </w:r>
            <w:r>
              <w:rPr>
                <w:noProof/>
              </w:rPr>
              <w:tab/>
            </w:r>
            <w:r w:rsidRPr="007B5AE0">
              <w:rPr>
                <w:rStyle w:val="Hyperlink"/>
                <w:noProof/>
              </w:rPr>
              <w:t>Product Data Management</w:t>
            </w:r>
            <w:r>
              <w:rPr>
                <w:noProof/>
                <w:webHidden/>
              </w:rPr>
              <w:tab/>
            </w:r>
            <w:r>
              <w:rPr>
                <w:noProof/>
                <w:webHidden/>
              </w:rPr>
              <w:fldChar w:fldCharType="begin"/>
            </w:r>
            <w:r>
              <w:rPr>
                <w:noProof/>
                <w:webHidden/>
              </w:rPr>
              <w:instrText xml:space="preserve"> PAGEREF _Toc530998323 \h </w:instrText>
            </w:r>
            <w:r>
              <w:rPr>
                <w:noProof/>
                <w:webHidden/>
              </w:rPr>
            </w:r>
            <w:r>
              <w:rPr>
                <w:noProof/>
                <w:webHidden/>
              </w:rPr>
              <w:fldChar w:fldCharType="separate"/>
            </w:r>
            <w:r>
              <w:rPr>
                <w:noProof/>
                <w:webHidden/>
              </w:rPr>
              <w:t>8</w:t>
            </w:r>
            <w:r>
              <w:rPr>
                <w:noProof/>
                <w:webHidden/>
              </w:rPr>
              <w:fldChar w:fldCharType="end"/>
            </w:r>
          </w:hyperlink>
        </w:p>
        <w:p w14:paraId="7C67D3A7" w14:textId="77777777" w:rsidR="00E62549" w:rsidRDefault="00E62549">
          <w:pPr>
            <w:pStyle w:val="TOC2"/>
            <w:tabs>
              <w:tab w:val="left" w:pos="880"/>
              <w:tab w:val="right" w:leader="dot" w:pos="9350"/>
            </w:tabs>
            <w:rPr>
              <w:noProof/>
            </w:rPr>
          </w:pPr>
          <w:hyperlink w:anchor="_Toc530998324" w:history="1">
            <w:r w:rsidRPr="007B5AE0">
              <w:rPr>
                <w:rStyle w:val="Hyperlink"/>
                <w:noProof/>
              </w:rPr>
              <w:t>1.9.</w:t>
            </w:r>
            <w:r>
              <w:rPr>
                <w:noProof/>
              </w:rPr>
              <w:tab/>
            </w:r>
            <w:r w:rsidRPr="007B5AE0">
              <w:rPr>
                <w:rStyle w:val="Hyperlink"/>
                <w:noProof/>
              </w:rPr>
              <w:t>Project Management</w:t>
            </w:r>
            <w:r>
              <w:rPr>
                <w:noProof/>
                <w:webHidden/>
              </w:rPr>
              <w:tab/>
            </w:r>
            <w:r>
              <w:rPr>
                <w:noProof/>
                <w:webHidden/>
              </w:rPr>
              <w:fldChar w:fldCharType="begin"/>
            </w:r>
            <w:r>
              <w:rPr>
                <w:noProof/>
                <w:webHidden/>
              </w:rPr>
              <w:instrText xml:space="preserve"> PAGEREF _Toc530998324 \h </w:instrText>
            </w:r>
            <w:r>
              <w:rPr>
                <w:noProof/>
                <w:webHidden/>
              </w:rPr>
            </w:r>
            <w:r>
              <w:rPr>
                <w:noProof/>
                <w:webHidden/>
              </w:rPr>
              <w:fldChar w:fldCharType="separate"/>
            </w:r>
            <w:r>
              <w:rPr>
                <w:noProof/>
                <w:webHidden/>
              </w:rPr>
              <w:t>8</w:t>
            </w:r>
            <w:r>
              <w:rPr>
                <w:noProof/>
                <w:webHidden/>
              </w:rPr>
              <w:fldChar w:fldCharType="end"/>
            </w:r>
          </w:hyperlink>
        </w:p>
        <w:p w14:paraId="362FA75A" w14:textId="77777777" w:rsidR="00E62549" w:rsidRDefault="00E62549">
          <w:pPr>
            <w:pStyle w:val="TOC1"/>
            <w:tabs>
              <w:tab w:val="left" w:pos="440"/>
              <w:tab w:val="right" w:leader="dot" w:pos="9350"/>
            </w:tabs>
            <w:rPr>
              <w:noProof/>
            </w:rPr>
          </w:pPr>
          <w:hyperlink w:anchor="_Toc530998340" w:history="1">
            <w:r w:rsidRPr="007B5AE0">
              <w:rPr>
                <w:rStyle w:val="Hyperlink"/>
                <w:noProof/>
              </w:rPr>
              <w:t>5.</w:t>
            </w:r>
            <w:r>
              <w:rPr>
                <w:noProof/>
              </w:rPr>
              <w:tab/>
            </w:r>
            <w:r w:rsidRPr="007B5AE0">
              <w:rPr>
                <w:rStyle w:val="Hyperlink"/>
                <w:noProof/>
              </w:rPr>
              <w:t>Procedures</w:t>
            </w:r>
            <w:r>
              <w:rPr>
                <w:noProof/>
                <w:webHidden/>
              </w:rPr>
              <w:tab/>
            </w:r>
            <w:r>
              <w:rPr>
                <w:noProof/>
                <w:webHidden/>
              </w:rPr>
              <w:fldChar w:fldCharType="begin"/>
            </w:r>
            <w:r>
              <w:rPr>
                <w:noProof/>
                <w:webHidden/>
              </w:rPr>
              <w:instrText xml:space="preserve"> PAGEREF _Toc530998340 \h </w:instrText>
            </w:r>
            <w:r>
              <w:rPr>
                <w:noProof/>
                <w:webHidden/>
              </w:rPr>
            </w:r>
            <w:r>
              <w:rPr>
                <w:noProof/>
                <w:webHidden/>
              </w:rPr>
              <w:fldChar w:fldCharType="separate"/>
            </w:r>
            <w:r>
              <w:rPr>
                <w:noProof/>
                <w:webHidden/>
              </w:rPr>
              <w:t>8</w:t>
            </w:r>
            <w:r>
              <w:rPr>
                <w:noProof/>
                <w:webHidden/>
              </w:rPr>
              <w:fldChar w:fldCharType="end"/>
            </w:r>
          </w:hyperlink>
        </w:p>
        <w:p w14:paraId="5D3400EF" w14:textId="77777777" w:rsidR="00E62549" w:rsidRDefault="00E62549">
          <w:pPr>
            <w:pStyle w:val="TOC2"/>
            <w:tabs>
              <w:tab w:val="left" w:pos="880"/>
              <w:tab w:val="right" w:leader="dot" w:pos="9350"/>
            </w:tabs>
            <w:rPr>
              <w:noProof/>
            </w:rPr>
          </w:pPr>
          <w:hyperlink w:anchor="_Toc530998346" w:history="1">
            <w:r w:rsidRPr="007B5AE0">
              <w:rPr>
                <w:rStyle w:val="Hyperlink"/>
                <w:noProof/>
              </w:rPr>
              <w:t>5.1.</w:t>
            </w:r>
            <w:r>
              <w:rPr>
                <w:noProof/>
              </w:rPr>
              <w:tab/>
            </w:r>
            <w:r w:rsidRPr="007B5AE0">
              <w:rPr>
                <w:rStyle w:val="Hyperlink"/>
                <w:noProof/>
              </w:rPr>
              <w:t>Gerber Generation Procedure</w:t>
            </w:r>
            <w:r>
              <w:rPr>
                <w:noProof/>
                <w:webHidden/>
              </w:rPr>
              <w:tab/>
            </w:r>
            <w:r>
              <w:rPr>
                <w:noProof/>
                <w:webHidden/>
              </w:rPr>
              <w:fldChar w:fldCharType="begin"/>
            </w:r>
            <w:r>
              <w:rPr>
                <w:noProof/>
                <w:webHidden/>
              </w:rPr>
              <w:instrText xml:space="preserve"> PAGEREF _Toc530998346 \h </w:instrText>
            </w:r>
            <w:r>
              <w:rPr>
                <w:noProof/>
                <w:webHidden/>
              </w:rPr>
            </w:r>
            <w:r>
              <w:rPr>
                <w:noProof/>
                <w:webHidden/>
              </w:rPr>
              <w:fldChar w:fldCharType="separate"/>
            </w:r>
            <w:r>
              <w:rPr>
                <w:noProof/>
                <w:webHidden/>
              </w:rPr>
              <w:t>8</w:t>
            </w:r>
            <w:r>
              <w:rPr>
                <w:noProof/>
                <w:webHidden/>
              </w:rPr>
              <w:fldChar w:fldCharType="end"/>
            </w:r>
          </w:hyperlink>
        </w:p>
        <w:p w14:paraId="2F14B77A" w14:textId="77777777" w:rsidR="00E62549" w:rsidRDefault="00E62549">
          <w:pPr>
            <w:pStyle w:val="TOC1"/>
            <w:tabs>
              <w:tab w:val="left" w:pos="440"/>
              <w:tab w:val="right" w:leader="dot" w:pos="9350"/>
            </w:tabs>
            <w:rPr>
              <w:noProof/>
            </w:rPr>
          </w:pPr>
          <w:hyperlink w:anchor="_Toc530998347" w:history="1">
            <w:r w:rsidRPr="007B5AE0">
              <w:rPr>
                <w:rStyle w:val="Hyperlink"/>
                <w:noProof/>
              </w:rPr>
              <w:t>6.</w:t>
            </w:r>
            <w:r>
              <w:rPr>
                <w:noProof/>
              </w:rPr>
              <w:tab/>
            </w:r>
            <w:r w:rsidRPr="007B5AE0">
              <w:rPr>
                <w:rStyle w:val="Hyperlink"/>
                <w:noProof/>
              </w:rPr>
              <w:t>Workflows</w:t>
            </w:r>
            <w:r>
              <w:rPr>
                <w:noProof/>
                <w:webHidden/>
              </w:rPr>
              <w:tab/>
            </w:r>
            <w:r>
              <w:rPr>
                <w:noProof/>
                <w:webHidden/>
              </w:rPr>
              <w:fldChar w:fldCharType="begin"/>
            </w:r>
            <w:r>
              <w:rPr>
                <w:noProof/>
                <w:webHidden/>
              </w:rPr>
              <w:instrText xml:space="preserve"> PAGEREF _Toc530998347 \h </w:instrText>
            </w:r>
            <w:r>
              <w:rPr>
                <w:noProof/>
                <w:webHidden/>
              </w:rPr>
            </w:r>
            <w:r>
              <w:rPr>
                <w:noProof/>
                <w:webHidden/>
              </w:rPr>
              <w:fldChar w:fldCharType="separate"/>
            </w:r>
            <w:r>
              <w:rPr>
                <w:noProof/>
                <w:webHidden/>
              </w:rPr>
              <w:t>9</w:t>
            </w:r>
            <w:r>
              <w:rPr>
                <w:noProof/>
                <w:webHidden/>
              </w:rPr>
              <w:fldChar w:fldCharType="end"/>
            </w:r>
          </w:hyperlink>
        </w:p>
        <w:p w14:paraId="48CF9751" w14:textId="77777777" w:rsidR="00E62549" w:rsidRDefault="00E62549">
          <w:pPr>
            <w:pStyle w:val="TOC2"/>
            <w:tabs>
              <w:tab w:val="left" w:pos="880"/>
              <w:tab w:val="right" w:leader="dot" w:pos="9350"/>
            </w:tabs>
            <w:rPr>
              <w:noProof/>
            </w:rPr>
          </w:pPr>
          <w:hyperlink w:anchor="_Toc530998349" w:history="1">
            <w:r w:rsidRPr="007B5AE0">
              <w:rPr>
                <w:rStyle w:val="Hyperlink"/>
                <w:noProof/>
              </w:rPr>
              <w:t>6.1.</w:t>
            </w:r>
            <w:r>
              <w:rPr>
                <w:noProof/>
              </w:rPr>
              <w:tab/>
            </w:r>
            <w:r w:rsidRPr="007B5AE0">
              <w:rPr>
                <w:rStyle w:val="Hyperlink"/>
                <w:noProof/>
              </w:rPr>
              <w:t>PCB Design Workflow</w:t>
            </w:r>
            <w:r>
              <w:rPr>
                <w:noProof/>
                <w:webHidden/>
              </w:rPr>
              <w:tab/>
            </w:r>
            <w:r>
              <w:rPr>
                <w:noProof/>
                <w:webHidden/>
              </w:rPr>
              <w:fldChar w:fldCharType="begin"/>
            </w:r>
            <w:r>
              <w:rPr>
                <w:noProof/>
                <w:webHidden/>
              </w:rPr>
              <w:instrText xml:space="preserve"> PAGEREF _Toc530998349 \h </w:instrText>
            </w:r>
            <w:r>
              <w:rPr>
                <w:noProof/>
                <w:webHidden/>
              </w:rPr>
            </w:r>
            <w:r>
              <w:rPr>
                <w:noProof/>
                <w:webHidden/>
              </w:rPr>
              <w:fldChar w:fldCharType="separate"/>
            </w:r>
            <w:r>
              <w:rPr>
                <w:noProof/>
                <w:webHidden/>
              </w:rPr>
              <w:t>9</w:t>
            </w:r>
            <w:r>
              <w:rPr>
                <w:noProof/>
                <w:webHidden/>
              </w:rPr>
              <w:fldChar w:fldCharType="end"/>
            </w:r>
          </w:hyperlink>
        </w:p>
        <w:p w14:paraId="5EECC9A7" w14:textId="77777777" w:rsidR="00E62549" w:rsidRDefault="00E62549">
          <w:pPr>
            <w:pStyle w:val="TOC2"/>
            <w:tabs>
              <w:tab w:val="left" w:pos="1100"/>
              <w:tab w:val="right" w:leader="dot" w:pos="9350"/>
            </w:tabs>
            <w:rPr>
              <w:noProof/>
            </w:rPr>
          </w:pPr>
          <w:hyperlink w:anchor="_Toc530998350" w:history="1">
            <w:r w:rsidRPr="007B5AE0">
              <w:rPr>
                <w:rStyle w:val="Hyperlink"/>
                <w:noProof/>
              </w:rPr>
              <w:t>6.1.1.</w:t>
            </w:r>
            <w:r>
              <w:rPr>
                <w:noProof/>
              </w:rPr>
              <w:tab/>
            </w:r>
            <w:r w:rsidRPr="007B5AE0">
              <w:rPr>
                <w:rStyle w:val="Hyperlink"/>
                <w:noProof/>
              </w:rPr>
              <w:t>Backlog</w:t>
            </w:r>
            <w:r>
              <w:rPr>
                <w:noProof/>
                <w:webHidden/>
              </w:rPr>
              <w:tab/>
            </w:r>
            <w:r>
              <w:rPr>
                <w:noProof/>
                <w:webHidden/>
              </w:rPr>
              <w:fldChar w:fldCharType="begin"/>
            </w:r>
            <w:r>
              <w:rPr>
                <w:noProof/>
                <w:webHidden/>
              </w:rPr>
              <w:instrText xml:space="preserve"> PAGEREF _Toc530998350 \h </w:instrText>
            </w:r>
            <w:r>
              <w:rPr>
                <w:noProof/>
                <w:webHidden/>
              </w:rPr>
            </w:r>
            <w:r>
              <w:rPr>
                <w:noProof/>
                <w:webHidden/>
              </w:rPr>
              <w:fldChar w:fldCharType="separate"/>
            </w:r>
            <w:r>
              <w:rPr>
                <w:noProof/>
                <w:webHidden/>
              </w:rPr>
              <w:t>9</w:t>
            </w:r>
            <w:r>
              <w:rPr>
                <w:noProof/>
                <w:webHidden/>
              </w:rPr>
              <w:fldChar w:fldCharType="end"/>
            </w:r>
          </w:hyperlink>
        </w:p>
        <w:p w14:paraId="3D00F398" w14:textId="77777777" w:rsidR="00E62549" w:rsidRDefault="00E62549">
          <w:pPr>
            <w:pStyle w:val="TOC2"/>
            <w:tabs>
              <w:tab w:val="left" w:pos="1100"/>
              <w:tab w:val="right" w:leader="dot" w:pos="9350"/>
            </w:tabs>
            <w:rPr>
              <w:noProof/>
            </w:rPr>
          </w:pPr>
          <w:hyperlink w:anchor="_Toc530998351" w:history="1">
            <w:r w:rsidRPr="007B5AE0">
              <w:rPr>
                <w:rStyle w:val="Hyperlink"/>
                <w:noProof/>
              </w:rPr>
              <w:t>6.1.2.</w:t>
            </w:r>
            <w:r>
              <w:rPr>
                <w:noProof/>
              </w:rPr>
              <w:tab/>
            </w:r>
            <w:r w:rsidRPr="007B5AE0">
              <w:rPr>
                <w:rStyle w:val="Hyperlink"/>
                <w:noProof/>
              </w:rPr>
              <w:t>Requirements Definition</w:t>
            </w:r>
            <w:r>
              <w:rPr>
                <w:noProof/>
                <w:webHidden/>
              </w:rPr>
              <w:tab/>
            </w:r>
            <w:r>
              <w:rPr>
                <w:noProof/>
                <w:webHidden/>
              </w:rPr>
              <w:fldChar w:fldCharType="begin"/>
            </w:r>
            <w:r>
              <w:rPr>
                <w:noProof/>
                <w:webHidden/>
              </w:rPr>
              <w:instrText xml:space="preserve"> PAGEREF _Toc530998351 \h </w:instrText>
            </w:r>
            <w:r>
              <w:rPr>
                <w:noProof/>
                <w:webHidden/>
              </w:rPr>
            </w:r>
            <w:r>
              <w:rPr>
                <w:noProof/>
                <w:webHidden/>
              </w:rPr>
              <w:fldChar w:fldCharType="separate"/>
            </w:r>
            <w:r>
              <w:rPr>
                <w:noProof/>
                <w:webHidden/>
              </w:rPr>
              <w:t>9</w:t>
            </w:r>
            <w:r>
              <w:rPr>
                <w:noProof/>
                <w:webHidden/>
              </w:rPr>
              <w:fldChar w:fldCharType="end"/>
            </w:r>
          </w:hyperlink>
        </w:p>
        <w:p w14:paraId="688DE595" w14:textId="77777777" w:rsidR="00E62549" w:rsidRDefault="00E62549">
          <w:pPr>
            <w:pStyle w:val="TOC2"/>
            <w:tabs>
              <w:tab w:val="left" w:pos="1100"/>
              <w:tab w:val="right" w:leader="dot" w:pos="9350"/>
            </w:tabs>
            <w:rPr>
              <w:noProof/>
            </w:rPr>
          </w:pPr>
          <w:hyperlink w:anchor="_Toc530998352" w:history="1">
            <w:r w:rsidRPr="007B5AE0">
              <w:rPr>
                <w:rStyle w:val="Hyperlink"/>
                <w:noProof/>
              </w:rPr>
              <w:t>6.1.3.</w:t>
            </w:r>
            <w:r>
              <w:rPr>
                <w:noProof/>
              </w:rPr>
              <w:tab/>
            </w:r>
            <w:r w:rsidRPr="007B5AE0">
              <w:rPr>
                <w:rStyle w:val="Hyperlink"/>
                <w:noProof/>
              </w:rPr>
              <w:t>Schematic Design</w:t>
            </w:r>
            <w:r>
              <w:rPr>
                <w:noProof/>
                <w:webHidden/>
              </w:rPr>
              <w:tab/>
            </w:r>
            <w:r>
              <w:rPr>
                <w:noProof/>
                <w:webHidden/>
              </w:rPr>
              <w:fldChar w:fldCharType="begin"/>
            </w:r>
            <w:r>
              <w:rPr>
                <w:noProof/>
                <w:webHidden/>
              </w:rPr>
              <w:instrText xml:space="preserve"> PAGEREF _Toc530998352 \h </w:instrText>
            </w:r>
            <w:r>
              <w:rPr>
                <w:noProof/>
                <w:webHidden/>
              </w:rPr>
            </w:r>
            <w:r>
              <w:rPr>
                <w:noProof/>
                <w:webHidden/>
              </w:rPr>
              <w:fldChar w:fldCharType="separate"/>
            </w:r>
            <w:r>
              <w:rPr>
                <w:noProof/>
                <w:webHidden/>
              </w:rPr>
              <w:t>10</w:t>
            </w:r>
            <w:r>
              <w:rPr>
                <w:noProof/>
                <w:webHidden/>
              </w:rPr>
              <w:fldChar w:fldCharType="end"/>
            </w:r>
          </w:hyperlink>
        </w:p>
        <w:p w14:paraId="26AD7D64" w14:textId="77777777" w:rsidR="00E62549" w:rsidRDefault="00E62549">
          <w:pPr>
            <w:pStyle w:val="TOC2"/>
            <w:tabs>
              <w:tab w:val="left" w:pos="1100"/>
              <w:tab w:val="right" w:leader="dot" w:pos="9350"/>
            </w:tabs>
            <w:rPr>
              <w:noProof/>
            </w:rPr>
          </w:pPr>
          <w:hyperlink w:anchor="_Toc530998353" w:history="1">
            <w:r w:rsidRPr="007B5AE0">
              <w:rPr>
                <w:rStyle w:val="Hyperlink"/>
                <w:noProof/>
              </w:rPr>
              <w:t>6.1.4.</w:t>
            </w:r>
            <w:r>
              <w:rPr>
                <w:noProof/>
              </w:rPr>
              <w:tab/>
            </w:r>
            <w:r w:rsidRPr="007B5AE0">
              <w:rPr>
                <w:rStyle w:val="Hyperlink"/>
                <w:noProof/>
              </w:rPr>
              <w:t>PCB Layout</w:t>
            </w:r>
            <w:r>
              <w:rPr>
                <w:noProof/>
                <w:webHidden/>
              </w:rPr>
              <w:tab/>
            </w:r>
            <w:r>
              <w:rPr>
                <w:noProof/>
                <w:webHidden/>
              </w:rPr>
              <w:fldChar w:fldCharType="begin"/>
            </w:r>
            <w:r>
              <w:rPr>
                <w:noProof/>
                <w:webHidden/>
              </w:rPr>
              <w:instrText xml:space="preserve"> PAGEREF _Toc530998353 \h </w:instrText>
            </w:r>
            <w:r>
              <w:rPr>
                <w:noProof/>
                <w:webHidden/>
              </w:rPr>
            </w:r>
            <w:r>
              <w:rPr>
                <w:noProof/>
                <w:webHidden/>
              </w:rPr>
              <w:fldChar w:fldCharType="separate"/>
            </w:r>
            <w:r>
              <w:rPr>
                <w:noProof/>
                <w:webHidden/>
              </w:rPr>
              <w:t>10</w:t>
            </w:r>
            <w:r>
              <w:rPr>
                <w:noProof/>
                <w:webHidden/>
              </w:rPr>
              <w:fldChar w:fldCharType="end"/>
            </w:r>
          </w:hyperlink>
        </w:p>
        <w:p w14:paraId="68B02D42" w14:textId="77777777" w:rsidR="00E62549" w:rsidRDefault="00E62549">
          <w:pPr>
            <w:pStyle w:val="TOC2"/>
            <w:tabs>
              <w:tab w:val="left" w:pos="1100"/>
              <w:tab w:val="right" w:leader="dot" w:pos="9350"/>
            </w:tabs>
            <w:rPr>
              <w:noProof/>
            </w:rPr>
          </w:pPr>
          <w:hyperlink w:anchor="_Toc530998354" w:history="1">
            <w:r w:rsidRPr="007B5AE0">
              <w:rPr>
                <w:rStyle w:val="Hyperlink"/>
                <w:noProof/>
              </w:rPr>
              <w:t>6.1.5.</w:t>
            </w:r>
            <w:r>
              <w:rPr>
                <w:noProof/>
              </w:rPr>
              <w:tab/>
            </w:r>
            <w:r w:rsidRPr="007B5AE0">
              <w:rPr>
                <w:rStyle w:val="Hyperlink"/>
                <w:noProof/>
              </w:rPr>
              <w:t>ECAD Review</w:t>
            </w:r>
            <w:r>
              <w:rPr>
                <w:noProof/>
                <w:webHidden/>
              </w:rPr>
              <w:tab/>
            </w:r>
            <w:r>
              <w:rPr>
                <w:noProof/>
                <w:webHidden/>
              </w:rPr>
              <w:fldChar w:fldCharType="begin"/>
            </w:r>
            <w:r>
              <w:rPr>
                <w:noProof/>
                <w:webHidden/>
              </w:rPr>
              <w:instrText xml:space="preserve"> PAGEREF _Toc530998354 \h </w:instrText>
            </w:r>
            <w:r>
              <w:rPr>
                <w:noProof/>
                <w:webHidden/>
              </w:rPr>
            </w:r>
            <w:r>
              <w:rPr>
                <w:noProof/>
                <w:webHidden/>
              </w:rPr>
              <w:fldChar w:fldCharType="separate"/>
            </w:r>
            <w:r>
              <w:rPr>
                <w:noProof/>
                <w:webHidden/>
              </w:rPr>
              <w:t>10</w:t>
            </w:r>
            <w:r>
              <w:rPr>
                <w:noProof/>
                <w:webHidden/>
              </w:rPr>
              <w:fldChar w:fldCharType="end"/>
            </w:r>
          </w:hyperlink>
        </w:p>
        <w:p w14:paraId="49C52534" w14:textId="77777777" w:rsidR="00E62549" w:rsidRDefault="00E62549">
          <w:pPr>
            <w:pStyle w:val="TOC2"/>
            <w:tabs>
              <w:tab w:val="left" w:pos="1100"/>
              <w:tab w:val="right" w:leader="dot" w:pos="9350"/>
            </w:tabs>
            <w:rPr>
              <w:noProof/>
            </w:rPr>
          </w:pPr>
          <w:hyperlink w:anchor="_Toc530998355" w:history="1">
            <w:r w:rsidRPr="007B5AE0">
              <w:rPr>
                <w:rStyle w:val="Hyperlink"/>
                <w:noProof/>
              </w:rPr>
              <w:t>6.1.6.</w:t>
            </w:r>
            <w:r>
              <w:rPr>
                <w:noProof/>
              </w:rPr>
              <w:tab/>
            </w:r>
            <w:r w:rsidRPr="007B5AE0">
              <w:rPr>
                <w:rStyle w:val="Hyperlink"/>
                <w:noProof/>
              </w:rPr>
              <w:t>MCAD Model</w:t>
            </w:r>
            <w:r>
              <w:rPr>
                <w:noProof/>
                <w:webHidden/>
              </w:rPr>
              <w:tab/>
            </w:r>
            <w:r>
              <w:rPr>
                <w:noProof/>
                <w:webHidden/>
              </w:rPr>
              <w:fldChar w:fldCharType="begin"/>
            </w:r>
            <w:r>
              <w:rPr>
                <w:noProof/>
                <w:webHidden/>
              </w:rPr>
              <w:instrText xml:space="preserve"> PAGEREF _Toc530998355 \h </w:instrText>
            </w:r>
            <w:r>
              <w:rPr>
                <w:noProof/>
                <w:webHidden/>
              </w:rPr>
            </w:r>
            <w:r>
              <w:rPr>
                <w:noProof/>
                <w:webHidden/>
              </w:rPr>
              <w:fldChar w:fldCharType="separate"/>
            </w:r>
            <w:r>
              <w:rPr>
                <w:noProof/>
                <w:webHidden/>
              </w:rPr>
              <w:t>10</w:t>
            </w:r>
            <w:r>
              <w:rPr>
                <w:noProof/>
                <w:webHidden/>
              </w:rPr>
              <w:fldChar w:fldCharType="end"/>
            </w:r>
          </w:hyperlink>
        </w:p>
        <w:p w14:paraId="2B3108C5" w14:textId="77777777" w:rsidR="00E62549" w:rsidRDefault="00E62549">
          <w:pPr>
            <w:pStyle w:val="TOC2"/>
            <w:tabs>
              <w:tab w:val="left" w:pos="1100"/>
              <w:tab w:val="right" w:leader="dot" w:pos="9350"/>
            </w:tabs>
            <w:rPr>
              <w:noProof/>
            </w:rPr>
          </w:pPr>
          <w:hyperlink w:anchor="_Toc530998356" w:history="1">
            <w:r w:rsidRPr="007B5AE0">
              <w:rPr>
                <w:rStyle w:val="Hyperlink"/>
                <w:noProof/>
              </w:rPr>
              <w:t>6.1.7.</w:t>
            </w:r>
            <w:r>
              <w:rPr>
                <w:noProof/>
              </w:rPr>
              <w:tab/>
            </w:r>
            <w:r w:rsidRPr="007B5AE0">
              <w:rPr>
                <w:rStyle w:val="Hyperlink"/>
                <w:noProof/>
              </w:rPr>
              <w:t>MCAD Review</w:t>
            </w:r>
            <w:r>
              <w:rPr>
                <w:noProof/>
                <w:webHidden/>
              </w:rPr>
              <w:tab/>
            </w:r>
            <w:r>
              <w:rPr>
                <w:noProof/>
                <w:webHidden/>
              </w:rPr>
              <w:fldChar w:fldCharType="begin"/>
            </w:r>
            <w:r>
              <w:rPr>
                <w:noProof/>
                <w:webHidden/>
              </w:rPr>
              <w:instrText xml:space="preserve"> PAGEREF _Toc530998356 \h </w:instrText>
            </w:r>
            <w:r>
              <w:rPr>
                <w:noProof/>
                <w:webHidden/>
              </w:rPr>
            </w:r>
            <w:r>
              <w:rPr>
                <w:noProof/>
                <w:webHidden/>
              </w:rPr>
              <w:fldChar w:fldCharType="separate"/>
            </w:r>
            <w:r>
              <w:rPr>
                <w:noProof/>
                <w:webHidden/>
              </w:rPr>
              <w:t>11</w:t>
            </w:r>
            <w:r>
              <w:rPr>
                <w:noProof/>
                <w:webHidden/>
              </w:rPr>
              <w:fldChar w:fldCharType="end"/>
            </w:r>
          </w:hyperlink>
        </w:p>
        <w:p w14:paraId="132A2EFB" w14:textId="77777777" w:rsidR="00E62549" w:rsidRDefault="00E62549">
          <w:pPr>
            <w:pStyle w:val="TOC2"/>
            <w:tabs>
              <w:tab w:val="left" w:pos="1100"/>
              <w:tab w:val="right" w:leader="dot" w:pos="9350"/>
            </w:tabs>
            <w:rPr>
              <w:noProof/>
            </w:rPr>
          </w:pPr>
          <w:hyperlink w:anchor="_Toc530998357" w:history="1">
            <w:r w:rsidRPr="007B5AE0">
              <w:rPr>
                <w:rStyle w:val="Hyperlink"/>
                <w:noProof/>
              </w:rPr>
              <w:t>6.1.8.</w:t>
            </w:r>
            <w:r>
              <w:rPr>
                <w:noProof/>
              </w:rPr>
              <w:tab/>
            </w:r>
            <w:r w:rsidRPr="007B5AE0">
              <w:rPr>
                <w:rStyle w:val="Hyperlink"/>
                <w:noProof/>
              </w:rPr>
              <w:t>Complete</w:t>
            </w:r>
            <w:r>
              <w:rPr>
                <w:noProof/>
                <w:webHidden/>
              </w:rPr>
              <w:tab/>
            </w:r>
            <w:r>
              <w:rPr>
                <w:noProof/>
                <w:webHidden/>
              </w:rPr>
              <w:fldChar w:fldCharType="begin"/>
            </w:r>
            <w:r>
              <w:rPr>
                <w:noProof/>
                <w:webHidden/>
              </w:rPr>
              <w:instrText xml:space="preserve"> PAGEREF _Toc530998357 \h </w:instrText>
            </w:r>
            <w:r>
              <w:rPr>
                <w:noProof/>
                <w:webHidden/>
              </w:rPr>
            </w:r>
            <w:r>
              <w:rPr>
                <w:noProof/>
                <w:webHidden/>
              </w:rPr>
              <w:fldChar w:fldCharType="separate"/>
            </w:r>
            <w:r>
              <w:rPr>
                <w:noProof/>
                <w:webHidden/>
              </w:rPr>
              <w:t>11</w:t>
            </w:r>
            <w:r>
              <w:rPr>
                <w:noProof/>
                <w:webHidden/>
              </w:rPr>
              <w:fldChar w:fldCharType="end"/>
            </w:r>
          </w:hyperlink>
        </w:p>
        <w:p w14:paraId="54591C9D" w14:textId="77777777" w:rsidR="00E62549" w:rsidRDefault="00E62549">
          <w:pPr>
            <w:pStyle w:val="TOC1"/>
            <w:tabs>
              <w:tab w:val="left" w:pos="440"/>
              <w:tab w:val="right" w:leader="dot" w:pos="9350"/>
            </w:tabs>
            <w:rPr>
              <w:noProof/>
            </w:rPr>
          </w:pPr>
          <w:hyperlink w:anchor="_Toc530998358" w:history="1">
            <w:r w:rsidRPr="007B5AE0">
              <w:rPr>
                <w:rStyle w:val="Hyperlink"/>
                <w:noProof/>
              </w:rPr>
              <w:t>7.</w:t>
            </w:r>
            <w:r>
              <w:rPr>
                <w:noProof/>
              </w:rPr>
              <w:tab/>
            </w:r>
            <w:r w:rsidRPr="007B5AE0">
              <w:rPr>
                <w:rStyle w:val="Hyperlink"/>
                <w:noProof/>
              </w:rPr>
              <w:t>Deliverables</w:t>
            </w:r>
            <w:r>
              <w:rPr>
                <w:noProof/>
                <w:webHidden/>
              </w:rPr>
              <w:tab/>
            </w:r>
            <w:r>
              <w:rPr>
                <w:noProof/>
                <w:webHidden/>
              </w:rPr>
              <w:fldChar w:fldCharType="begin"/>
            </w:r>
            <w:r>
              <w:rPr>
                <w:noProof/>
                <w:webHidden/>
              </w:rPr>
              <w:instrText xml:space="preserve"> PAGEREF _Toc530998358 \h </w:instrText>
            </w:r>
            <w:r>
              <w:rPr>
                <w:noProof/>
                <w:webHidden/>
              </w:rPr>
            </w:r>
            <w:r>
              <w:rPr>
                <w:noProof/>
                <w:webHidden/>
              </w:rPr>
              <w:fldChar w:fldCharType="separate"/>
            </w:r>
            <w:r>
              <w:rPr>
                <w:noProof/>
                <w:webHidden/>
              </w:rPr>
              <w:t>11</w:t>
            </w:r>
            <w:r>
              <w:rPr>
                <w:noProof/>
                <w:webHidden/>
              </w:rPr>
              <w:fldChar w:fldCharType="end"/>
            </w:r>
          </w:hyperlink>
        </w:p>
        <w:p w14:paraId="79AB8D2C" w14:textId="77777777" w:rsidR="00E62549" w:rsidRDefault="00E62549">
          <w:pPr>
            <w:pStyle w:val="TOC2"/>
            <w:tabs>
              <w:tab w:val="left" w:pos="880"/>
              <w:tab w:val="right" w:leader="dot" w:pos="9350"/>
            </w:tabs>
            <w:rPr>
              <w:noProof/>
            </w:rPr>
          </w:pPr>
          <w:hyperlink w:anchor="_Toc530998361" w:history="1">
            <w:r w:rsidRPr="007B5AE0">
              <w:rPr>
                <w:rStyle w:val="Hyperlink"/>
                <w:noProof/>
              </w:rPr>
              <w:t>7.1.</w:t>
            </w:r>
            <w:r>
              <w:rPr>
                <w:noProof/>
              </w:rPr>
              <w:tab/>
            </w:r>
            <w:r w:rsidRPr="007B5AE0">
              <w:rPr>
                <w:rStyle w:val="Hyperlink"/>
                <w:noProof/>
              </w:rPr>
              <w:t>PCBs</w:t>
            </w:r>
            <w:r>
              <w:rPr>
                <w:noProof/>
                <w:webHidden/>
              </w:rPr>
              <w:tab/>
            </w:r>
            <w:r>
              <w:rPr>
                <w:noProof/>
                <w:webHidden/>
              </w:rPr>
              <w:fldChar w:fldCharType="begin"/>
            </w:r>
            <w:r>
              <w:rPr>
                <w:noProof/>
                <w:webHidden/>
              </w:rPr>
              <w:instrText xml:space="preserve"> PAGEREF _Toc530998361 \h </w:instrText>
            </w:r>
            <w:r>
              <w:rPr>
                <w:noProof/>
                <w:webHidden/>
              </w:rPr>
            </w:r>
            <w:r>
              <w:rPr>
                <w:noProof/>
                <w:webHidden/>
              </w:rPr>
              <w:fldChar w:fldCharType="separate"/>
            </w:r>
            <w:r>
              <w:rPr>
                <w:noProof/>
                <w:webHidden/>
              </w:rPr>
              <w:t>11</w:t>
            </w:r>
            <w:r>
              <w:rPr>
                <w:noProof/>
                <w:webHidden/>
              </w:rPr>
              <w:fldChar w:fldCharType="end"/>
            </w:r>
          </w:hyperlink>
        </w:p>
        <w:p w14:paraId="4553BE88" w14:textId="77777777" w:rsidR="00E62549" w:rsidRDefault="00E62549">
          <w:pPr>
            <w:pStyle w:val="TOC1"/>
            <w:tabs>
              <w:tab w:val="left" w:pos="440"/>
              <w:tab w:val="right" w:leader="dot" w:pos="9350"/>
            </w:tabs>
            <w:rPr>
              <w:noProof/>
            </w:rPr>
          </w:pPr>
          <w:hyperlink w:anchor="_Toc530998362" w:history="1">
            <w:r w:rsidRPr="007B5AE0">
              <w:rPr>
                <w:rStyle w:val="Hyperlink"/>
                <w:noProof/>
              </w:rPr>
              <w:t>8.</w:t>
            </w:r>
            <w:r>
              <w:rPr>
                <w:noProof/>
              </w:rPr>
              <w:tab/>
            </w:r>
            <w:r w:rsidRPr="007B5AE0">
              <w:rPr>
                <w:rStyle w:val="Hyperlink"/>
                <w:noProof/>
              </w:rPr>
              <w:t>OpenHornet System Architecture</w:t>
            </w:r>
            <w:r>
              <w:rPr>
                <w:noProof/>
                <w:webHidden/>
              </w:rPr>
              <w:tab/>
            </w:r>
            <w:r>
              <w:rPr>
                <w:noProof/>
                <w:webHidden/>
              </w:rPr>
              <w:fldChar w:fldCharType="begin"/>
            </w:r>
            <w:r>
              <w:rPr>
                <w:noProof/>
                <w:webHidden/>
              </w:rPr>
              <w:instrText xml:space="preserve"> PAGEREF _Toc530998362 \h </w:instrText>
            </w:r>
            <w:r>
              <w:rPr>
                <w:noProof/>
                <w:webHidden/>
              </w:rPr>
            </w:r>
            <w:r>
              <w:rPr>
                <w:noProof/>
                <w:webHidden/>
              </w:rPr>
              <w:fldChar w:fldCharType="separate"/>
            </w:r>
            <w:r>
              <w:rPr>
                <w:noProof/>
                <w:webHidden/>
              </w:rPr>
              <w:t>0</w:t>
            </w:r>
            <w:r>
              <w:rPr>
                <w:noProof/>
                <w:webHidden/>
              </w:rPr>
              <w:fldChar w:fldCharType="end"/>
            </w:r>
          </w:hyperlink>
        </w:p>
        <w:p w14:paraId="709B338C" w14:textId="77777777" w:rsidR="00BA1663" w:rsidDel="00E62549" w:rsidRDefault="00BA1663">
          <w:pPr>
            <w:pStyle w:val="TOC1"/>
            <w:tabs>
              <w:tab w:val="right" w:leader="dot" w:pos="9350"/>
            </w:tabs>
            <w:rPr>
              <w:del w:id="60" w:author="John R Steensen" w:date="2018-11-26T12:22:00Z"/>
              <w:noProof/>
            </w:rPr>
          </w:pPr>
          <w:del w:id="61" w:author="John R Steensen" w:date="2018-11-26T12:22:00Z">
            <w:r w:rsidRPr="00E62549" w:rsidDel="00E62549">
              <w:rPr>
                <w:rStyle w:val="Hyperlink"/>
                <w:noProof/>
                <w:rPrChange w:id="62" w:author="John R Steensen" w:date="2018-11-26T12:22:00Z">
                  <w:rPr>
                    <w:rStyle w:val="Hyperlink"/>
                    <w:noProof/>
                  </w:rPr>
                </w:rPrChange>
              </w:rPr>
              <w:delText>Foreword</w:delText>
            </w:r>
            <w:r w:rsidDel="00E62549">
              <w:rPr>
                <w:noProof/>
                <w:webHidden/>
              </w:rPr>
              <w:tab/>
              <w:delText>1</w:delText>
            </w:r>
          </w:del>
        </w:p>
        <w:p w14:paraId="0D1573E7" w14:textId="77777777" w:rsidR="00BA1663" w:rsidDel="00E62549" w:rsidRDefault="00BA1663">
          <w:pPr>
            <w:pStyle w:val="TOC1"/>
            <w:tabs>
              <w:tab w:val="right" w:leader="dot" w:pos="9350"/>
            </w:tabs>
            <w:rPr>
              <w:del w:id="63" w:author="John R Steensen" w:date="2018-11-26T12:22:00Z"/>
              <w:noProof/>
            </w:rPr>
          </w:pPr>
          <w:del w:id="64" w:author="John R Steensen" w:date="2018-11-26T12:22:00Z">
            <w:r w:rsidRPr="00E62549" w:rsidDel="00E62549">
              <w:rPr>
                <w:rStyle w:val="Hyperlink"/>
                <w:noProof/>
                <w:rPrChange w:id="65" w:author="John R Steensen" w:date="2018-11-26T12:22:00Z">
                  <w:rPr>
                    <w:rStyle w:val="Hyperlink"/>
                    <w:noProof/>
                  </w:rPr>
                </w:rPrChange>
              </w:rPr>
              <w:delText>Contributors</w:delText>
            </w:r>
            <w:r w:rsidDel="00E62549">
              <w:rPr>
                <w:noProof/>
                <w:webHidden/>
              </w:rPr>
              <w:tab/>
              <w:delText>1</w:delText>
            </w:r>
          </w:del>
        </w:p>
        <w:p w14:paraId="0B0C2A15" w14:textId="77777777" w:rsidR="00BA1663" w:rsidDel="00E62549" w:rsidRDefault="00BA1663">
          <w:pPr>
            <w:pStyle w:val="TOC2"/>
            <w:tabs>
              <w:tab w:val="right" w:leader="dot" w:pos="9350"/>
            </w:tabs>
            <w:rPr>
              <w:del w:id="66" w:author="John R Steensen" w:date="2018-11-26T12:22:00Z"/>
              <w:noProof/>
            </w:rPr>
          </w:pPr>
          <w:del w:id="67" w:author="John R Steensen" w:date="2018-11-26T12:22:00Z">
            <w:r w:rsidRPr="00E62549" w:rsidDel="00E62549">
              <w:rPr>
                <w:rStyle w:val="Hyperlink"/>
                <w:noProof/>
                <w:rPrChange w:id="68" w:author="John R Steensen" w:date="2018-11-26T12:22:00Z">
                  <w:rPr>
                    <w:rStyle w:val="Hyperlink"/>
                    <w:noProof/>
                  </w:rPr>
                </w:rPrChange>
              </w:rPr>
              <w:delText>OpenHornet Core Development Team</w:delText>
            </w:r>
            <w:r w:rsidDel="00E62549">
              <w:rPr>
                <w:noProof/>
                <w:webHidden/>
              </w:rPr>
              <w:tab/>
              <w:delText>1</w:delText>
            </w:r>
          </w:del>
        </w:p>
        <w:p w14:paraId="6CB70DD7" w14:textId="77777777" w:rsidR="00BA1663" w:rsidDel="00E62549" w:rsidRDefault="00BA1663">
          <w:pPr>
            <w:pStyle w:val="TOC2"/>
            <w:tabs>
              <w:tab w:val="right" w:leader="dot" w:pos="9350"/>
            </w:tabs>
            <w:rPr>
              <w:del w:id="69" w:author="John R Steensen" w:date="2018-11-26T12:22:00Z"/>
              <w:noProof/>
            </w:rPr>
          </w:pPr>
          <w:del w:id="70" w:author="John R Steensen" w:date="2018-11-26T12:22:00Z">
            <w:r w:rsidRPr="00E62549" w:rsidDel="00E62549">
              <w:rPr>
                <w:rStyle w:val="Hyperlink"/>
                <w:noProof/>
                <w:rPrChange w:id="71" w:author="John R Steensen" w:date="2018-11-26T12:22:00Z">
                  <w:rPr>
                    <w:rStyle w:val="Hyperlink"/>
                    <w:noProof/>
                  </w:rPr>
                </w:rPrChange>
              </w:rPr>
              <w:delText>OpenHornet Contributor Team</w:delText>
            </w:r>
            <w:r w:rsidDel="00E62549">
              <w:rPr>
                <w:noProof/>
                <w:webHidden/>
              </w:rPr>
              <w:tab/>
              <w:delText>1</w:delText>
            </w:r>
          </w:del>
        </w:p>
        <w:p w14:paraId="459AE35F" w14:textId="77777777" w:rsidR="00BA1663" w:rsidDel="00E62549" w:rsidRDefault="00BA1663">
          <w:pPr>
            <w:pStyle w:val="TOC2"/>
            <w:tabs>
              <w:tab w:val="right" w:leader="dot" w:pos="9350"/>
            </w:tabs>
            <w:rPr>
              <w:del w:id="72" w:author="John R Steensen" w:date="2018-11-26T12:22:00Z"/>
              <w:noProof/>
            </w:rPr>
          </w:pPr>
          <w:del w:id="73" w:author="John R Steensen" w:date="2018-11-26T12:22:00Z">
            <w:r w:rsidRPr="00E62549" w:rsidDel="00E62549">
              <w:rPr>
                <w:rStyle w:val="Hyperlink"/>
                <w:noProof/>
                <w:rPrChange w:id="74" w:author="John R Steensen" w:date="2018-11-26T12:22:00Z">
                  <w:rPr>
                    <w:rStyle w:val="Hyperlink"/>
                    <w:noProof/>
                  </w:rPr>
                </w:rPrChange>
              </w:rPr>
              <w:delText>Honorable Mentions</w:delText>
            </w:r>
            <w:r w:rsidDel="00E62549">
              <w:rPr>
                <w:noProof/>
                <w:webHidden/>
              </w:rPr>
              <w:tab/>
              <w:delText>1</w:delText>
            </w:r>
          </w:del>
        </w:p>
        <w:p w14:paraId="62118D80" w14:textId="77777777" w:rsidR="00BA1663" w:rsidDel="00E62549" w:rsidRDefault="00BA1663">
          <w:pPr>
            <w:pStyle w:val="TOC1"/>
            <w:tabs>
              <w:tab w:val="right" w:leader="dot" w:pos="9350"/>
            </w:tabs>
            <w:rPr>
              <w:del w:id="75" w:author="John R Steensen" w:date="2018-11-26T12:22:00Z"/>
              <w:noProof/>
            </w:rPr>
          </w:pPr>
          <w:del w:id="76" w:author="John R Steensen" w:date="2018-11-26T12:22:00Z">
            <w:r w:rsidRPr="00E62549" w:rsidDel="00E62549">
              <w:rPr>
                <w:rStyle w:val="Hyperlink"/>
                <w:noProof/>
                <w:rPrChange w:id="77" w:author="John R Steensen" w:date="2018-11-26T12:22:00Z">
                  <w:rPr>
                    <w:rStyle w:val="Hyperlink"/>
                    <w:noProof/>
                  </w:rPr>
                </w:rPrChange>
              </w:rPr>
              <w:delText>Table of Contents</w:delText>
            </w:r>
            <w:r w:rsidDel="00E62549">
              <w:rPr>
                <w:noProof/>
                <w:webHidden/>
              </w:rPr>
              <w:tab/>
              <w:delText>2</w:delText>
            </w:r>
          </w:del>
        </w:p>
        <w:p w14:paraId="566E471C" w14:textId="77777777" w:rsidR="00BA1663" w:rsidDel="00E62549" w:rsidRDefault="00BA1663">
          <w:pPr>
            <w:pStyle w:val="TOC1"/>
            <w:tabs>
              <w:tab w:val="left" w:pos="440"/>
              <w:tab w:val="right" w:leader="dot" w:pos="9350"/>
            </w:tabs>
            <w:rPr>
              <w:del w:id="78" w:author="John R Steensen" w:date="2018-11-26T12:22:00Z"/>
              <w:noProof/>
            </w:rPr>
          </w:pPr>
          <w:del w:id="79" w:author="John R Steensen" w:date="2018-11-26T12:22:00Z">
            <w:r w:rsidRPr="00E62549" w:rsidDel="00E62549">
              <w:rPr>
                <w:rStyle w:val="Hyperlink"/>
                <w:noProof/>
                <w:rPrChange w:id="80" w:author="John R Steensen" w:date="2018-11-26T12:22:00Z">
                  <w:rPr>
                    <w:rStyle w:val="Hyperlink"/>
                    <w:noProof/>
                  </w:rPr>
                </w:rPrChange>
              </w:rPr>
              <w:delText>1.</w:delText>
            </w:r>
            <w:r w:rsidDel="00E62549">
              <w:rPr>
                <w:noProof/>
              </w:rPr>
              <w:tab/>
            </w:r>
            <w:r w:rsidRPr="00E62549" w:rsidDel="00E62549">
              <w:rPr>
                <w:rStyle w:val="Hyperlink"/>
                <w:noProof/>
                <w:rPrChange w:id="81" w:author="John R Steensen" w:date="2018-11-26T12:22:00Z">
                  <w:rPr>
                    <w:rStyle w:val="Hyperlink"/>
                    <w:noProof/>
                  </w:rPr>
                </w:rPrChange>
              </w:rPr>
              <w:delText>Overall System Requirements</w:delText>
            </w:r>
            <w:r w:rsidDel="00E62549">
              <w:rPr>
                <w:noProof/>
                <w:webHidden/>
              </w:rPr>
              <w:tab/>
              <w:delText>4</w:delText>
            </w:r>
          </w:del>
        </w:p>
        <w:p w14:paraId="5FAACE51" w14:textId="77777777" w:rsidR="00BA1663" w:rsidDel="00E62549" w:rsidRDefault="00BA1663">
          <w:pPr>
            <w:pStyle w:val="TOC2"/>
            <w:tabs>
              <w:tab w:val="left" w:pos="880"/>
              <w:tab w:val="right" w:leader="dot" w:pos="9350"/>
            </w:tabs>
            <w:rPr>
              <w:del w:id="82" w:author="John R Steensen" w:date="2018-11-26T12:22:00Z"/>
              <w:noProof/>
            </w:rPr>
          </w:pPr>
          <w:del w:id="83" w:author="John R Steensen" w:date="2018-11-26T12:22:00Z">
            <w:r w:rsidRPr="00E62549" w:rsidDel="00E62549">
              <w:rPr>
                <w:rStyle w:val="Hyperlink"/>
                <w:noProof/>
                <w:rPrChange w:id="84" w:author="John R Steensen" w:date="2018-11-26T12:22:00Z">
                  <w:rPr>
                    <w:rStyle w:val="Hyperlink"/>
                    <w:noProof/>
                  </w:rPr>
                </w:rPrChange>
              </w:rPr>
              <w:delText>1.1.</w:delText>
            </w:r>
            <w:r w:rsidDel="00E62549">
              <w:rPr>
                <w:noProof/>
              </w:rPr>
              <w:tab/>
            </w:r>
            <w:r w:rsidRPr="00E62549" w:rsidDel="00E62549">
              <w:rPr>
                <w:rStyle w:val="Hyperlink"/>
                <w:noProof/>
                <w:rPrChange w:id="85" w:author="John R Steensen" w:date="2018-11-26T12:22:00Z">
                  <w:rPr>
                    <w:rStyle w:val="Hyperlink"/>
                    <w:noProof/>
                  </w:rPr>
                </w:rPrChange>
              </w:rPr>
              <w:delText>Mechanical</w:delText>
            </w:r>
            <w:r w:rsidDel="00E62549">
              <w:rPr>
                <w:noProof/>
                <w:webHidden/>
              </w:rPr>
              <w:tab/>
              <w:delText>4</w:delText>
            </w:r>
          </w:del>
        </w:p>
        <w:p w14:paraId="36B9EEC4" w14:textId="77777777" w:rsidR="00BA1663" w:rsidDel="00E62549" w:rsidRDefault="00BA1663">
          <w:pPr>
            <w:pStyle w:val="TOC2"/>
            <w:tabs>
              <w:tab w:val="left" w:pos="880"/>
              <w:tab w:val="right" w:leader="dot" w:pos="9350"/>
            </w:tabs>
            <w:rPr>
              <w:del w:id="86" w:author="John R Steensen" w:date="2018-11-26T12:22:00Z"/>
              <w:noProof/>
            </w:rPr>
          </w:pPr>
          <w:del w:id="87" w:author="John R Steensen" w:date="2018-11-26T12:22:00Z">
            <w:r w:rsidRPr="00E62549" w:rsidDel="00E62549">
              <w:rPr>
                <w:rStyle w:val="Hyperlink"/>
                <w:noProof/>
                <w:rPrChange w:id="88" w:author="John R Steensen" w:date="2018-11-26T12:22:00Z">
                  <w:rPr>
                    <w:rStyle w:val="Hyperlink"/>
                    <w:noProof/>
                  </w:rPr>
                </w:rPrChange>
              </w:rPr>
              <w:delText>1.2.</w:delText>
            </w:r>
            <w:r w:rsidDel="00E62549">
              <w:rPr>
                <w:noProof/>
              </w:rPr>
              <w:tab/>
            </w:r>
            <w:r w:rsidRPr="00E62549" w:rsidDel="00E62549">
              <w:rPr>
                <w:rStyle w:val="Hyperlink"/>
                <w:noProof/>
                <w:rPrChange w:id="89" w:author="John R Steensen" w:date="2018-11-26T12:22:00Z">
                  <w:rPr>
                    <w:rStyle w:val="Hyperlink"/>
                    <w:noProof/>
                  </w:rPr>
                </w:rPrChange>
              </w:rPr>
              <w:delText>Electrical</w:delText>
            </w:r>
            <w:r w:rsidDel="00E62549">
              <w:rPr>
                <w:noProof/>
                <w:webHidden/>
              </w:rPr>
              <w:tab/>
              <w:delText>4</w:delText>
            </w:r>
          </w:del>
        </w:p>
        <w:p w14:paraId="160999EA" w14:textId="77777777" w:rsidR="00BA1663" w:rsidDel="00E62549" w:rsidRDefault="00BA1663">
          <w:pPr>
            <w:pStyle w:val="TOC1"/>
            <w:tabs>
              <w:tab w:val="left" w:pos="440"/>
              <w:tab w:val="right" w:leader="dot" w:pos="9350"/>
            </w:tabs>
            <w:rPr>
              <w:del w:id="90" w:author="John R Steensen" w:date="2018-11-26T12:22:00Z"/>
              <w:noProof/>
            </w:rPr>
          </w:pPr>
          <w:del w:id="91" w:author="John R Steensen" w:date="2018-11-26T12:22:00Z">
            <w:r w:rsidRPr="00E62549" w:rsidDel="00E62549">
              <w:rPr>
                <w:rStyle w:val="Hyperlink"/>
                <w:noProof/>
                <w:rPrChange w:id="92" w:author="John R Steensen" w:date="2018-11-26T12:22:00Z">
                  <w:rPr>
                    <w:rStyle w:val="Hyperlink"/>
                    <w:noProof/>
                  </w:rPr>
                </w:rPrChange>
              </w:rPr>
              <w:delText>2.</w:delText>
            </w:r>
            <w:r w:rsidDel="00E62549">
              <w:rPr>
                <w:noProof/>
              </w:rPr>
              <w:tab/>
            </w:r>
            <w:r w:rsidRPr="00E62549" w:rsidDel="00E62549">
              <w:rPr>
                <w:rStyle w:val="Hyperlink"/>
                <w:noProof/>
                <w:rPrChange w:id="93" w:author="John R Steensen" w:date="2018-11-26T12:22:00Z">
                  <w:rPr>
                    <w:rStyle w:val="Hyperlink"/>
                    <w:noProof/>
                  </w:rPr>
                </w:rPrChange>
              </w:rPr>
              <w:delText>Panel Requirements</w:delText>
            </w:r>
            <w:r w:rsidDel="00E62549">
              <w:rPr>
                <w:noProof/>
                <w:webHidden/>
              </w:rPr>
              <w:tab/>
              <w:delText>5</w:delText>
            </w:r>
          </w:del>
        </w:p>
        <w:p w14:paraId="09626F24" w14:textId="77777777" w:rsidR="00BA1663" w:rsidDel="00E62549" w:rsidRDefault="00BA1663">
          <w:pPr>
            <w:pStyle w:val="TOC2"/>
            <w:tabs>
              <w:tab w:val="left" w:pos="880"/>
              <w:tab w:val="right" w:leader="dot" w:pos="9350"/>
            </w:tabs>
            <w:rPr>
              <w:del w:id="94" w:author="John R Steensen" w:date="2018-11-26T12:22:00Z"/>
              <w:noProof/>
            </w:rPr>
          </w:pPr>
          <w:del w:id="95" w:author="John R Steensen" w:date="2018-11-26T12:22:00Z">
            <w:r w:rsidRPr="00E62549" w:rsidDel="00E62549">
              <w:rPr>
                <w:rStyle w:val="Hyperlink"/>
                <w:noProof/>
                <w:rPrChange w:id="96" w:author="John R Steensen" w:date="2018-11-26T12:22:00Z">
                  <w:rPr>
                    <w:rStyle w:val="Hyperlink"/>
                    <w:noProof/>
                  </w:rPr>
                </w:rPrChange>
              </w:rPr>
              <w:delText>1.3.</w:delText>
            </w:r>
            <w:r w:rsidDel="00E62549">
              <w:rPr>
                <w:noProof/>
              </w:rPr>
              <w:tab/>
            </w:r>
            <w:r w:rsidRPr="00E62549" w:rsidDel="00E62549">
              <w:rPr>
                <w:rStyle w:val="Hyperlink"/>
                <w:noProof/>
                <w:rPrChange w:id="97" w:author="John R Steensen" w:date="2018-11-26T12:22:00Z">
                  <w:rPr>
                    <w:rStyle w:val="Hyperlink"/>
                    <w:noProof/>
                  </w:rPr>
                </w:rPrChange>
              </w:rPr>
              <w:delText>Panel Stackup</w:delText>
            </w:r>
            <w:r w:rsidDel="00E62549">
              <w:rPr>
                <w:noProof/>
                <w:webHidden/>
              </w:rPr>
              <w:tab/>
              <w:delText>5</w:delText>
            </w:r>
          </w:del>
        </w:p>
        <w:p w14:paraId="204E7659" w14:textId="77777777" w:rsidR="00BA1663" w:rsidDel="00E62549" w:rsidRDefault="00BA1663">
          <w:pPr>
            <w:pStyle w:val="TOC2"/>
            <w:tabs>
              <w:tab w:val="left" w:pos="880"/>
              <w:tab w:val="right" w:leader="dot" w:pos="9350"/>
            </w:tabs>
            <w:rPr>
              <w:del w:id="98" w:author="John R Steensen" w:date="2018-11-26T12:22:00Z"/>
              <w:noProof/>
            </w:rPr>
          </w:pPr>
          <w:del w:id="99" w:author="John R Steensen" w:date="2018-11-26T12:22:00Z">
            <w:r w:rsidRPr="00E62549" w:rsidDel="00E62549">
              <w:rPr>
                <w:rStyle w:val="Hyperlink"/>
                <w:noProof/>
                <w:rPrChange w:id="100" w:author="John R Steensen" w:date="2018-11-26T12:22:00Z">
                  <w:rPr>
                    <w:rStyle w:val="Hyperlink"/>
                    <w:noProof/>
                  </w:rPr>
                </w:rPrChange>
              </w:rPr>
              <w:delText>1.4.</w:delText>
            </w:r>
            <w:r w:rsidDel="00E62549">
              <w:rPr>
                <w:noProof/>
              </w:rPr>
              <w:tab/>
            </w:r>
            <w:r w:rsidRPr="00E62549" w:rsidDel="00E62549">
              <w:rPr>
                <w:rStyle w:val="Hyperlink"/>
                <w:noProof/>
                <w:rPrChange w:id="101" w:author="John R Steensen" w:date="2018-11-26T12:22:00Z">
                  <w:rPr>
                    <w:rStyle w:val="Hyperlink"/>
                    <w:noProof/>
                  </w:rPr>
                </w:rPrChange>
              </w:rPr>
              <w:delText>Panel Construction</w:delText>
            </w:r>
            <w:r w:rsidDel="00E62549">
              <w:rPr>
                <w:noProof/>
                <w:webHidden/>
              </w:rPr>
              <w:tab/>
              <w:delText>5</w:delText>
            </w:r>
          </w:del>
        </w:p>
        <w:p w14:paraId="7D1EE5A2" w14:textId="77777777" w:rsidR="00BA1663" w:rsidDel="00E62549" w:rsidRDefault="00BA1663">
          <w:pPr>
            <w:pStyle w:val="TOC2"/>
            <w:tabs>
              <w:tab w:val="left" w:pos="880"/>
              <w:tab w:val="right" w:leader="dot" w:pos="9350"/>
            </w:tabs>
            <w:rPr>
              <w:del w:id="102" w:author="John R Steensen" w:date="2018-11-26T12:22:00Z"/>
              <w:noProof/>
            </w:rPr>
          </w:pPr>
          <w:del w:id="103" w:author="John R Steensen" w:date="2018-11-26T12:22:00Z">
            <w:r w:rsidRPr="00E62549" w:rsidDel="00E62549">
              <w:rPr>
                <w:rStyle w:val="Hyperlink"/>
                <w:noProof/>
                <w:rPrChange w:id="104" w:author="John R Steensen" w:date="2018-11-26T12:22:00Z">
                  <w:rPr>
                    <w:rStyle w:val="Hyperlink"/>
                    <w:noProof/>
                  </w:rPr>
                </w:rPrChange>
              </w:rPr>
              <w:delText>1.5.</w:delText>
            </w:r>
            <w:r w:rsidDel="00E62549">
              <w:rPr>
                <w:noProof/>
              </w:rPr>
              <w:tab/>
            </w:r>
            <w:r w:rsidRPr="00E62549" w:rsidDel="00E62549">
              <w:rPr>
                <w:rStyle w:val="Hyperlink"/>
                <w:noProof/>
                <w:rPrChange w:id="105" w:author="John R Steensen" w:date="2018-11-26T12:22:00Z">
                  <w:rPr>
                    <w:rStyle w:val="Hyperlink"/>
                    <w:noProof/>
                  </w:rPr>
                </w:rPrChange>
              </w:rPr>
              <w:delText>Panel Typography</w:delText>
            </w:r>
            <w:r w:rsidDel="00E62549">
              <w:rPr>
                <w:noProof/>
                <w:webHidden/>
              </w:rPr>
              <w:tab/>
              <w:delText>5</w:delText>
            </w:r>
          </w:del>
        </w:p>
        <w:p w14:paraId="255C65A0" w14:textId="77777777" w:rsidR="00BA1663" w:rsidDel="00E62549" w:rsidRDefault="00BA1663">
          <w:pPr>
            <w:pStyle w:val="TOC1"/>
            <w:tabs>
              <w:tab w:val="left" w:pos="440"/>
              <w:tab w:val="right" w:leader="dot" w:pos="9350"/>
            </w:tabs>
            <w:rPr>
              <w:del w:id="106" w:author="John R Steensen" w:date="2018-11-26T12:22:00Z"/>
              <w:noProof/>
            </w:rPr>
          </w:pPr>
          <w:del w:id="107" w:author="John R Steensen" w:date="2018-11-26T12:22:00Z">
            <w:r w:rsidRPr="00E62549" w:rsidDel="00E62549">
              <w:rPr>
                <w:rStyle w:val="Hyperlink"/>
                <w:noProof/>
                <w:rPrChange w:id="108" w:author="John R Steensen" w:date="2018-11-26T12:22:00Z">
                  <w:rPr>
                    <w:rStyle w:val="Hyperlink"/>
                    <w:noProof/>
                  </w:rPr>
                </w:rPrChange>
              </w:rPr>
              <w:delText>3.</w:delText>
            </w:r>
            <w:r w:rsidDel="00E62549">
              <w:rPr>
                <w:noProof/>
              </w:rPr>
              <w:tab/>
            </w:r>
            <w:r w:rsidRPr="00E62549" w:rsidDel="00E62549">
              <w:rPr>
                <w:rStyle w:val="Hyperlink"/>
                <w:noProof/>
                <w:rPrChange w:id="109" w:author="John R Steensen" w:date="2018-11-26T12:22:00Z">
                  <w:rPr>
                    <w:rStyle w:val="Hyperlink"/>
                    <w:noProof/>
                  </w:rPr>
                </w:rPrChange>
              </w:rPr>
              <w:delText>Structural Requirements</w:delText>
            </w:r>
            <w:r w:rsidDel="00E62549">
              <w:rPr>
                <w:noProof/>
                <w:webHidden/>
              </w:rPr>
              <w:tab/>
              <w:delText>6</w:delText>
            </w:r>
          </w:del>
        </w:p>
        <w:p w14:paraId="64B362A5" w14:textId="77777777" w:rsidR="00BA1663" w:rsidDel="00E62549" w:rsidRDefault="00BA1663">
          <w:pPr>
            <w:pStyle w:val="TOC1"/>
            <w:tabs>
              <w:tab w:val="left" w:pos="440"/>
              <w:tab w:val="right" w:leader="dot" w:pos="9350"/>
            </w:tabs>
            <w:rPr>
              <w:del w:id="110" w:author="John R Steensen" w:date="2018-11-26T12:22:00Z"/>
              <w:noProof/>
            </w:rPr>
          </w:pPr>
          <w:del w:id="111" w:author="John R Steensen" w:date="2018-11-26T12:22:00Z">
            <w:r w:rsidRPr="00E62549" w:rsidDel="00E62549">
              <w:rPr>
                <w:rStyle w:val="Hyperlink"/>
                <w:noProof/>
                <w:rPrChange w:id="112" w:author="John R Steensen" w:date="2018-11-26T12:22:00Z">
                  <w:rPr>
                    <w:rStyle w:val="Hyperlink"/>
                    <w:noProof/>
                  </w:rPr>
                </w:rPrChange>
              </w:rPr>
              <w:delText>4.</w:delText>
            </w:r>
            <w:r w:rsidDel="00E62549">
              <w:rPr>
                <w:noProof/>
              </w:rPr>
              <w:tab/>
            </w:r>
            <w:r w:rsidRPr="00E62549" w:rsidDel="00E62549">
              <w:rPr>
                <w:rStyle w:val="Hyperlink"/>
                <w:noProof/>
                <w:rPrChange w:id="113" w:author="John R Steensen" w:date="2018-11-26T12:22:00Z">
                  <w:rPr>
                    <w:rStyle w:val="Hyperlink"/>
                    <w:noProof/>
                  </w:rPr>
                </w:rPrChange>
              </w:rPr>
              <w:delText>Computer Aided Design (CAD) Requirements</w:delText>
            </w:r>
            <w:r w:rsidDel="00E62549">
              <w:rPr>
                <w:noProof/>
                <w:webHidden/>
              </w:rPr>
              <w:tab/>
              <w:delText>6</w:delText>
            </w:r>
          </w:del>
        </w:p>
        <w:p w14:paraId="50DC44A2" w14:textId="77777777" w:rsidR="00BA1663" w:rsidDel="00E62549" w:rsidRDefault="00BA1663">
          <w:pPr>
            <w:pStyle w:val="TOC2"/>
            <w:tabs>
              <w:tab w:val="left" w:pos="880"/>
              <w:tab w:val="right" w:leader="dot" w:pos="9350"/>
            </w:tabs>
            <w:rPr>
              <w:del w:id="114" w:author="John R Steensen" w:date="2018-11-26T12:22:00Z"/>
              <w:noProof/>
            </w:rPr>
          </w:pPr>
          <w:del w:id="115" w:author="John R Steensen" w:date="2018-11-26T12:22:00Z">
            <w:r w:rsidRPr="00E62549" w:rsidDel="00E62549">
              <w:rPr>
                <w:rStyle w:val="Hyperlink"/>
                <w:noProof/>
                <w:rPrChange w:id="116" w:author="John R Steensen" w:date="2018-11-26T12:22:00Z">
                  <w:rPr>
                    <w:rStyle w:val="Hyperlink"/>
                    <w:noProof/>
                  </w:rPr>
                </w:rPrChange>
              </w:rPr>
              <w:delText>1.6.</w:delText>
            </w:r>
            <w:r w:rsidDel="00E62549">
              <w:rPr>
                <w:noProof/>
              </w:rPr>
              <w:tab/>
            </w:r>
            <w:r w:rsidRPr="00E62549" w:rsidDel="00E62549">
              <w:rPr>
                <w:rStyle w:val="Hyperlink"/>
                <w:noProof/>
                <w:rPrChange w:id="117" w:author="John R Steensen" w:date="2018-11-26T12:22:00Z">
                  <w:rPr>
                    <w:rStyle w:val="Hyperlink"/>
                    <w:noProof/>
                  </w:rPr>
                </w:rPrChange>
              </w:rPr>
              <w:delText>Mechanical CAD (MCAD)</w:delText>
            </w:r>
            <w:r w:rsidDel="00E62549">
              <w:rPr>
                <w:noProof/>
                <w:webHidden/>
              </w:rPr>
              <w:tab/>
              <w:delText>6</w:delText>
            </w:r>
          </w:del>
        </w:p>
        <w:p w14:paraId="2D41DBE3" w14:textId="77777777" w:rsidR="00BA1663" w:rsidDel="00E62549" w:rsidRDefault="00BA1663">
          <w:pPr>
            <w:pStyle w:val="TOC2"/>
            <w:tabs>
              <w:tab w:val="left" w:pos="880"/>
              <w:tab w:val="right" w:leader="dot" w:pos="9350"/>
            </w:tabs>
            <w:rPr>
              <w:del w:id="118" w:author="John R Steensen" w:date="2018-11-26T12:22:00Z"/>
              <w:noProof/>
            </w:rPr>
          </w:pPr>
          <w:del w:id="119" w:author="John R Steensen" w:date="2018-11-26T12:22:00Z">
            <w:r w:rsidRPr="00E62549" w:rsidDel="00E62549">
              <w:rPr>
                <w:rStyle w:val="Hyperlink"/>
                <w:noProof/>
                <w:rPrChange w:id="120" w:author="John R Steensen" w:date="2018-11-26T12:22:00Z">
                  <w:rPr>
                    <w:rStyle w:val="Hyperlink"/>
                    <w:noProof/>
                  </w:rPr>
                </w:rPrChange>
              </w:rPr>
              <w:delText>1.7.</w:delText>
            </w:r>
            <w:r w:rsidDel="00E62549">
              <w:rPr>
                <w:noProof/>
              </w:rPr>
              <w:tab/>
            </w:r>
            <w:r w:rsidRPr="00E62549" w:rsidDel="00E62549">
              <w:rPr>
                <w:rStyle w:val="Hyperlink"/>
                <w:noProof/>
                <w:rPrChange w:id="121" w:author="John R Steensen" w:date="2018-11-26T12:22:00Z">
                  <w:rPr>
                    <w:rStyle w:val="Hyperlink"/>
                    <w:noProof/>
                  </w:rPr>
                </w:rPrChange>
              </w:rPr>
              <w:delText>Electrical CAD (ECAD)</w:delText>
            </w:r>
            <w:r w:rsidDel="00E62549">
              <w:rPr>
                <w:noProof/>
                <w:webHidden/>
              </w:rPr>
              <w:tab/>
              <w:delText>6</w:delText>
            </w:r>
          </w:del>
        </w:p>
        <w:p w14:paraId="529D4F8E" w14:textId="77777777" w:rsidR="00BA1663" w:rsidDel="00E62549" w:rsidRDefault="00BA1663">
          <w:pPr>
            <w:pStyle w:val="TOC2"/>
            <w:tabs>
              <w:tab w:val="left" w:pos="880"/>
              <w:tab w:val="right" w:leader="dot" w:pos="9350"/>
            </w:tabs>
            <w:rPr>
              <w:del w:id="122" w:author="John R Steensen" w:date="2018-11-26T12:22:00Z"/>
              <w:noProof/>
            </w:rPr>
          </w:pPr>
          <w:del w:id="123" w:author="John R Steensen" w:date="2018-11-26T12:22:00Z">
            <w:r w:rsidRPr="00E62549" w:rsidDel="00E62549">
              <w:rPr>
                <w:rStyle w:val="Hyperlink"/>
                <w:noProof/>
                <w:rPrChange w:id="124" w:author="John R Steensen" w:date="2018-11-26T12:22:00Z">
                  <w:rPr>
                    <w:rStyle w:val="Hyperlink"/>
                    <w:noProof/>
                  </w:rPr>
                </w:rPrChange>
              </w:rPr>
              <w:delText>1.8.</w:delText>
            </w:r>
            <w:r w:rsidDel="00E62549">
              <w:rPr>
                <w:noProof/>
              </w:rPr>
              <w:tab/>
            </w:r>
            <w:r w:rsidRPr="00E62549" w:rsidDel="00E62549">
              <w:rPr>
                <w:rStyle w:val="Hyperlink"/>
                <w:noProof/>
                <w:rPrChange w:id="125" w:author="John R Steensen" w:date="2018-11-26T12:22:00Z">
                  <w:rPr>
                    <w:rStyle w:val="Hyperlink"/>
                    <w:noProof/>
                  </w:rPr>
                </w:rPrChange>
              </w:rPr>
              <w:delText>Product Data Management</w:delText>
            </w:r>
            <w:r w:rsidDel="00E62549">
              <w:rPr>
                <w:noProof/>
                <w:webHidden/>
              </w:rPr>
              <w:tab/>
              <w:delText>8</w:delText>
            </w:r>
          </w:del>
        </w:p>
        <w:p w14:paraId="7801EE59" w14:textId="77777777" w:rsidR="00BA1663" w:rsidDel="00E62549" w:rsidRDefault="00BA1663">
          <w:pPr>
            <w:pStyle w:val="TOC2"/>
            <w:tabs>
              <w:tab w:val="left" w:pos="880"/>
              <w:tab w:val="right" w:leader="dot" w:pos="9350"/>
            </w:tabs>
            <w:rPr>
              <w:del w:id="126" w:author="John R Steensen" w:date="2018-11-26T12:22:00Z"/>
              <w:noProof/>
            </w:rPr>
          </w:pPr>
          <w:del w:id="127" w:author="John R Steensen" w:date="2018-11-26T12:22:00Z">
            <w:r w:rsidRPr="00E62549" w:rsidDel="00E62549">
              <w:rPr>
                <w:rStyle w:val="Hyperlink"/>
                <w:noProof/>
                <w:rPrChange w:id="128" w:author="John R Steensen" w:date="2018-11-26T12:22:00Z">
                  <w:rPr>
                    <w:rStyle w:val="Hyperlink"/>
                    <w:noProof/>
                  </w:rPr>
                </w:rPrChange>
              </w:rPr>
              <w:delText>1.9.</w:delText>
            </w:r>
            <w:r w:rsidDel="00E62549">
              <w:rPr>
                <w:noProof/>
              </w:rPr>
              <w:tab/>
            </w:r>
            <w:r w:rsidRPr="00E62549" w:rsidDel="00E62549">
              <w:rPr>
                <w:rStyle w:val="Hyperlink"/>
                <w:noProof/>
                <w:rPrChange w:id="129" w:author="John R Steensen" w:date="2018-11-26T12:22:00Z">
                  <w:rPr>
                    <w:rStyle w:val="Hyperlink"/>
                    <w:noProof/>
                  </w:rPr>
                </w:rPrChange>
              </w:rPr>
              <w:delText>Project Management</w:delText>
            </w:r>
            <w:r w:rsidDel="00E62549">
              <w:rPr>
                <w:noProof/>
                <w:webHidden/>
              </w:rPr>
              <w:tab/>
              <w:delText>8</w:delText>
            </w:r>
          </w:del>
        </w:p>
        <w:p w14:paraId="7D21BE85" w14:textId="77777777" w:rsidR="00BA1663" w:rsidDel="00E62549" w:rsidRDefault="00BA1663">
          <w:pPr>
            <w:pStyle w:val="TOC1"/>
            <w:tabs>
              <w:tab w:val="left" w:pos="440"/>
              <w:tab w:val="right" w:leader="dot" w:pos="9350"/>
            </w:tabs>
            <w:rPr>
              <w:del w:id="130" w:author="John R Steensen" w:date="2018-11-26T12:22:00Z"/>
              <w:noProof/>
            </w:rPr>
          </w:pPr>
          <w:del w:id="131" w:author="John R Steensen" w:date="2018-11-26T12:22:00Z">
            <w:r w:rsidRPr="00E62549" w:rsidDel="00E62549">
              <w:rPr>
                <w:rStyle w:val="Hyperlink"/>
                <w:noProof/>
                <w:rPrChange w:id="132" w:author="John R Steensen" w:date="2018-11-26T12:22:00Z">
                  <w:rPr>
                    <w:rStyle w:val="Hyperlink"/>
                    <w:noProof/>
                  </w:rPr>
                </w:rPrChange>
              </w:rPr>
              <w:delText>5.</w:delText>
            </w:r>
            <w:r w:rsidDel="00E62549">
              <w:rPr>
                <w:noProof/>
              </w:rPr>
              <w:tab/>
            </w:r>
            <w:r w:rsidRPr="00E62549" w:rsidDel="00E62549">
              <w:rPr>
                <w:rStyle w:val="Hyperlink"/>
                <w:noProof/>
                <w:rPrChange w:id="133" w:author="John R Steensen" w:date="2018-11-26T12:22:00Z">
                  <w:rPr>
                    <w:rStyle w:val="Hyperlink"/>
                    <w:noProof/>
                  </w:rPr>
                </w:rPrChange>
              </w:rPr>
              <w:delText>Procedures</w:delText>
            </w:r>
            <w:r w:rsidDel="00E62549">
              <w:rPr>
                <w:noProof/>
                <w:webHidden/>
              </w:rPr>
              <w:tab/>
              <w:delText>8</w:delText>
            </w:r>
          </w:del>
        </w:p>
        <w:p w14:paraId="1296EDA1" w14:textId="77777777" w:rsidR="00BA1663" w:rsidDel="00E62549" w:rsidRDefault="00BA1663">
          <w:pPr>
            <w:pStyle w:val="TOC2"/>
            <w:tabs>
              <w:tab w:val="left" w:pos="880"/>
              <w:tab w:val="right" w:leader="dot" w:pos="9350"/>
            </w:tabs>
            <w:rPr>
              <w:del w:id="134" w:author="John R Steensen" w:date="2018-11-26T12:22:00Z"/>
              <w:noProof/>
            </w:rPr>
          </w:pPr>
          <w:del w:id="135" w:author="John R Steensen" w:date="2018-11-26T12:22:00Z">
            <w:r w:rsidRPr="00E62549" w:rsidDel="00E62549">
              <w:rPr>
                <w:rStyle w:val="Hyperlink"/>
                <w:noProof/>
                <w:rPrChange w:id="136" w:author="John R Steensen" w:date="2018-11-26T12:22:00Z">
                  <w:rPr>
                    <w:rStyle w:val="Hyperlink"/>
                    <w:noProof/>
                  </w:rPr>
                </w:rPrChange>
              </w:rPr>
              <w:delText>5.1.</w:delText>
            </w:r>
            <w:r w:rsidDel="00E62549">
              <w:rPr>
                <w:noProof/>
              </w:rPr>
              <w:tab/>
            </w:r>
            <w:r w:rsidRPr="00E62549" w:rsidDel="00E62549">
              <w:rPr>
                <w:rStyle w:val="Hyperlink"/>
                <w:noProof/>
                <w:rPrChange w:id="137" w:author="John R Steensen" w:date="2018-11-26T12:22:00Z">
                  <w:rPr>
                    <w:rStyle w:val="Hyperlink"/>
                    <w:noProof/>
                  </w:rPr>
                </w:rPrChange>
              </w:rPr>
              <w:delText>Gerber Generation Procedure</w:delText>
            </w:r>
            <w:r w:rsidDel="00E62549">
              <w:rPr>
                <w:noProof/>
                <w:webHidden/>
              </w:rPr>
              <w:tab/>
              <w:delText>8</w:delText>
            </w:r>
          </w:del>
        </w:p>
        <w:p w14:paraId="4326EFF6" w14:textId="77777777" w:rsidR="00BA1663" w:rsidDel="00E62549" w:rsidRDefault="00BA1663">
          <w:pPr>
            <w:pStyle w:val="TOC1"/>
            <w:tabs>
              <w:tab w:val="left" w:pos="440"/>
              <w:tab w:val="right" w:leader="dot" w:pos="9350"/>
            </w:tabs>
            <w:rPr>
              <w:del w:id="138" w:author="John R Steensen" w:date="2018-11-26T12:22:00Z"/>
              <w:noProof/>
            </w:rPr>
          </w:pPr>
          <w:del w:id="139" w:author="John R Steensen" w:date="2018-11-26T12:22:00Z">
            <w:r w:rsidRPr="00E62549" w:rsidDel="00E62549">
              <w:rPr>
                <w:rStyle w:val="Hyperlink"/>
                <w:noProof/>
                <w:rPrChange w:id="140" w:author="John R Steensen" w:date="2018-11-26T12:22:00Z">
                  <w:rPr>
                    <w:rStyle w:val="Hyperlink"/>
                    <w:noProof/>
                  </w:rPr>
                </w:rPrChange>
              </w:rPr>
              <w:delText>6.</w:delText>
            </w:r>
            <w:r w:rsidDel="00E62549">
              <w:rPr>
                <w:noProof/>
              </w:rPr>
              <w:tab/>
            </w:r>
            <w:r w:rsidRPr="00E62549" w:rsidDel="00E62549">
              <w:rPr>
                <w:rStyle w:val="Hyperlink"/>
                <w:noProof/>
                <w:rPrChange w:id="141" w:author="John R Steensen" w:date="2018-11-26T12:22:00Z">
                  <w:rPr>
                    <w:rStyle w:val="Hyperlink"/>
                    <w:noProof/>
                  </w:rPr>
                </w:rPrChange>
              </w:rPr>
              <w:delText>Workflows</w:delText>
            </w:r>
            <w:r w:rsidDel="00E62549">
              <w:rPr>
                <w:noProof/>
                <w:webHidden/>
              </w:rPr>
              <w:tab/>
              <w:delText>9</w:delText>
            </w:r>
          </w:del>
        </w:p>
        <w:p w14:paraId="47D08C3B" w14:textId="77777777" w:rsidR="00BA1663" w:rsidDel="00E62549" w:rsidRDefault="00BA1663">
          <w:pPr>
            <w:pStyle w:val="TOC2"/>
            <w:tabs>
              <w:tab w:val="left" w:pos="880"/>
              <w:tab w:val="right" w:leader="dot" w:pos="9350"/>
            </w:tabs>
            <w:rPr>
              <w:del w:id="142" w:author="John R Steensen" w:date="2018-11-26T12:22:00Z"/>
              <w:noProof/>
            </w:rPr>
          </w:pPr>
          <w:del w:id="143" w:author="John R Steensen" w:date="2018-11-26T12:22:00Z">
            <w:r w:rsidRPr="00E62549" w:rsidDel="00E62549">
              <w:rPr>
                <w:rStyle w:val="Hyperlink"/>
                <w:noProof/>
                <w:rPrChange w:id="144" w:author="John R Steensen" w:date="2018-11-26T12:22:00Z">
                  <w:rPr>
                    <w:rStyle w:val="Hyperlink"/>
                    <w:noProof/>
                  </w:rPr>
                </w:rPrChange>
              </w:rPr>
              <w:delText>6.1.</w:delText>
            </w:r>
            <w:r w:rsidDel="00E62549">
              <w:rPr>
                <w:noProof/>
              </w:rPr>
              <w:tab/>
            </w:r>
            <w:r w:rsidRPr="00E62549" w:rsidDel="00E62549">
              <w:rPr>
                <w:rStyle w:val="Hyperlink"/>
                <w:noProof/>
                <w:rPrChange w:id="145" w:author="John R Steensen" w:date="2018-11-26T12:22:00Z">
                  <w:rPr>
                    <w:rStyle w:val="Hyperlink"/>
                    <w:noProof/>
                  </w:rPr>
                </w:rPrChange>
              </w:rPr>
              <w:delText>PCB Design Workflow</w:delText>
            </w:r>
            <w:r w:rsidDel="00E62549">
              <w:rPr>
                <w:noProof/>
                <w:webHidden/>
              </w:rPr>
              <w:tab/>
              <w:delText>9</w:delText>
            </w:r>
          </w:del>
        </w:p>
        <w:p w14:paraId="26A08170" w14:textId="77777777" w:rsidR="00BA1663" w:rsidDel="00E62549" w:rsidRDefault="00BA1663">
          <w:pPr>
            <w:pStyle w:val="TOC2"/>
            <w:tabs>
              <w:tab w:val="left" w:pos="1100"/>
              <w:tab w:val="right" w:leader="dot" w:pos="9350"/>
            </w:tabs>
            <w:rPr>
              <w:del w:id="146" w:author="John R Steensen" w:date="2018-11-26T12:22:00Z"/>
              <w:noProof/>
            </w:rPr>
          </w:pPr>
          <w:del w:id="147" w:author="John R Steensen" w:date="2018-11-26T12:22:00Z">
            <w:r w:rsidRPr="00E62549" w:rsidDel="00E62549">
              <w:rPr>
                <w:rStyle w:val="Hyperlink"/>
                <w:noProof/>
                <w:rPrChange w:id="148" w:author="John R Steensen" w:date="2018-11-26T12:22:00Z">
                  <w:rPr>
                    <w:rStyle w:val="Hyperlink"/>
                    <w:noProof/>
                  </w:rPr>
                </w:rPrChange>
              </w:rPr>
              <w:delText>6.1.1.</w:delText>
            </w:r>
            <w:r w:rsidDel="00E62549">
              <w:rPr>
                <w:noProof/>
              </w:rPr>
              <w:tab/>
            </w:r>
            <w:r w:rsidRPr="00E62549" w:rsidDel="00E62549">
              <w:rPr>
                <w:rStyle w:val="Hyperlink"/>
                <w:noProof/>
                <w:rPrChange w:id="149" w:author="John R Steensen" w:date="2018-11-26T12:22:00Z">
                  <w:rPr>
                    <w:rStyle w:val="Hyperlink"/>
                    <w:noProof/>
                  </w:rPr>
                </w:rPrChange>
              </w:rPr>
              <w:delText>Backlog</w:delText>
            </w:r>
            <w:r w:rsidDel="00E62549">
              <w:rPr>
                <w:noProof/>
                <w:webHidden/>
              </w:rPr>
              <w:tab/>
              <w:delText>9</w:delText>
            </w:r>
          </w:del>
        </w:p>
        <w:p w14:paraId="76925C88" w14:textId="77777777" w:rsidR="00BA1663" w:rsidDel="00E62549" w:rsidRDefault="00BA1663">
          <w:pPr>
            <w:pStyle w:val="TOC2"/>
            <w:tabs>
              <w:tab w:val="left" w:pos="1100"/>
              <w:tab w:val="right" w:leader="dot" w:pos="9350"/>
            </w:tabs>
            <w:rPr>
              <w:del w:id="150" w:author="John R Steensen" w:date="2018-11-26T12:22:00Z"/>
              <w:noProof/>
            </w:rPr>
          </w:pPr>
          <w:del w:id="151" w:author="John R Steensen" w:date="2018-11-26T12:22:00Z">
            <w:r w:rsidRPr="00E62549" w:rsidDel="00E62549">
              <w:rPr>
                <w:rStyle w:val="Hyperlink"/>
                <w:noProof/>
                <w:rPrChange w:id="152" w:author="John R Steensen" w:date="2018-11-26T12:22:00Z">
                  <w:rPr>
                    <w:rStyle w:val="Hyperlink"/>
                    <w:noProof/>
                  </w:rPr>
                </w:rPrChange>
              </w:rPr>
              <w:delText>6.1.2.</w:delText>
            </w:r>
            <w:r w:rsidDel="00E62549">
              <w:rPr>
                <w:noProof/>
              </w:rPr>
              <w:tab/>
            </w:r>
            <w:r w:rsidRPr="00E62549" w:rsidDel="00E62549">
              <w:rPr>
                <w:rStyle w:val="Hyperlink"/>
                <w:noProof/>
                <w:rPrChange w:id="153" w:author="John R Steensen" w:date="2018-11-26T12:22:00Z">
                  <w:rPr>
                    <w:rStyle w:val="Hyperlink"/>
                    <w:noProof/>
                  </w:rPr>
                </w:rPrChange>
              </w:rPr>
              <w:delText>Requirements Definition</w:delText>
            </w:r>
            <w:r w:rsidDel="00E62549">
              <w:rPr>
                <w:noProof/>
                <w:webHidden/>
              </w:rPr>
              <w:tab/>
              <w:delText>9</w:delText>
            </w:r>
          </w:del>
        </w:p>
        <w:p w14:paraId="67F4CC1C" w14:textId="77777777" w:rsidR="00BA1663" w:rsidDel="00E62549" w:rsidRDefault="00BA1663">
          <w:pPr>
            <w:pStyle w:val="TOC2"/>
            <w:tabs>
              <w:tab w:val="left" w:pos="1100"/>
              <w:tab w:val="right" w:leader="dot" w:pos="9350"/>
            </w:tabs>
            <w:rPr>
              <w:del w:id="154" w:author="John R Steensen" w:date="2018-11-26T12:22:00Z"/>
              <w:noProof/>
            </w:rPr>
          </w:pPr>
          <w:del w:id="155" w:author="John R Steensen" w:date="2018-11-26T12:22:00Z">
            <w:r w:rsidRPr="00E62549" w:rsidDel="00E62549">
              <w:rPr>
                <w:rStyle w:val="Hyperlink"/>
                <w:noProof/>
                <w:rPrChange w:id="156" w:author="John R Steensen" w:date="2018-11-26T12:22:00Z">
                  <w:rPr>
                    <w:rStyle w:val="Hyperlink"/>
                    <w:noProof/>
                  </w:rPr>
                </w:rPrChange>
              </w:rPr>
              <w:delText>6.1.3.</w:delText>
            </w:r>
            <w:r w:rsidDel="00E62549">
              <w:rPr>
                <w:noProof/>
              </w:rPr>
              <w:tab/>
            </w:r>
            <w:r w:rsidRPr="00E62549" w:rsidDel="00E62549">
              <w:rPr>
                <w:rStyle w:val="Hyperlink"/>
                <w:noProof/>
                <w:rPrChange w:id="157" w:author="John R Steensen" w:date="2018-11-26T12:22:00Z">
                  <w:rPr>
                    <w:rStyle w:val="Hyperlink"/>
                    <w:noProof/>
                  </w:rPr>
                </w:rPrChange>
              </w:rPr>
              <w:delText>Schematic Design</w:delText>
            </w:r>
            <w:r w:rsidDel="00E62549">
              <w:rPr>
                <w:noProof/>
                <w:webHidden/>
              </w:rPr>
              <w:tab/>
              <w:delText>10</w:delText>
            </w:r>
          </w:del>
        </w:p>
        <w:p w14:paraId="35472E02" w14:textId="77777777" w:rsidR="00BA1663" w:rsidDel="00E62549" w:rsidRDefault="00BA1663">
          <w:pPr>
            <w:pStyle w:val="TOC2"/>
            <w:tabs>
              <w:tab w:val="left" w:pos="1100"/>
              <w:tab w:val="right" w:leader="dot" w:pos="9350"/>
            </w:tabs>
            <w:rPr>
              <w:del w:id="158" w:author="John R Steensen" w:date="2018-11-26T12:22:00Z"/>
              <w:noProof/>
            </w:rPr>
          </w:pPr>
          <w:del w:id="159" w:author="John R Steensen" w:date="2018-11-26T12:22:00Z">
            <w:r w:rsidRPr="00E62549" w:rsidDel="00E62549">
              <w:rPr>
                <w:rStyle w:val="Hyperlink"/>
                <w:noProof/>
                <w:rPrChange w:id="160" w:author="John R Steensen" w:date="2018-11-26T12:22:00Z">
                  <w:rPr>
                    <w:rStyle w:val="Hyperlink"/>
                    <w:noProof/>
                  </w:rPr>
                </w:rPrChange>
              </w:rPr>
              <w:delText>6.1.4.</w:delText>
            </w:r>
            <w:r w:rsidDel="00E62549">
              <w:rPr>
                <w:noProof/>
              </w:rPr>
              <w:tab/>
            </w:r>
            <w:r w:rsidRPr="00E62549" w:rsidDel="00E62549">
              <w:rPr>
                <w:rStyle w:val="Hyperlink"/>
                <w:noProof/>
                <w:rPrChange w:id="161" w:author="John R Steensen" w:date="2018-11-26T12:22:00Z">
                  <w:rPr>
                    <w:rStyle w:val="Hyperlink"/>
                    <w:noProof/>
                  </w:rPr>
                </w:rPrChange>
              </w:rPr>
              <w:delText>PCB Layout</w:delText>
            </w:r>
            <w:r w:rsidDel="00E62549">
              <w:rPr>
                <w:noProof/>
                <w:webHidden/>
              </w:rPr>
              <w:tab/>
              <w:delText>10</w:delText>
            </w:r>
          </w:del>
        </w:p>
        <w:p w14:paraId="06BCC26B" w14:textId="77777777" w:rsidR="00BA1663" w:rsidDel="00E62549" w:rsidRDefault="00BA1663">
          <w:pPr>
            <w:pStyle w:val="TOC2"/>
            <w:tabs>
              <w:tab w:val="left" w:pos="1100"/>
              <w:tab w:val="right" w:leader="dot" w:pos="9350"/>
            </w:tabs>
            <w:rPr>
              <w:del w:id="162" w:author="John R Steensen" w:date="2018-11-26T12:22:00Z"/>
              <w:noProof/>
            </w:rPr>
          </w:pPr>
          <w:del w:id="163" w:author="John R Steensen" w:date="2018-11-26T12:22:00Z">
            <w:r w:rsidRPr="00E62549" w:rsidDel="00E62549">
              <w:rPr>
                <w:rStyle w:val="Hyperlink"/>
                <w:noProof/>
                <w:rPrChange w:id="164" w:author="John R Steensen" w:date="2018-11-26T12:22:00Z">
                  <w:rPr>
                    <w:rStyle w:val="Hyperlink"/>
                    <w:noProof/>
                  </w:rPr>
                </w:rPrChange>
              </w:rPr>
              <w:delText>6.1.5.</w:delText>
            </w:r>
            <w:r w:rsidDel="00E62549">
              <w:rPr>
                <w:noProof/>
              </w:rPr>
              <w:tab/>
            </w:r>
            <w:r w:rsidRPr="00E62549" w:rsidDel="00E62549">
              <w:rPr>
                <w:rStyle w:val="Hyperlink"/>
                <w:noProof/>
                <w:rPrChange w:id="165" w:author="John R Steensen" w:date="2018-11-26T12:22:00Z">
                  <w:rPr>
                    <w:rStyle w:val="Hyperlink"/>
                    <w:noProof/>
                  </w:rPr>
                </w:rPrChange>
              </w:rPr>
              <w:delText>ECAD Review</w:delText>
            </w:r>
            <w:r w:rsidDel="00E62549">
              <w:rPr>
                <w:noProof/>
                <w:webHidden/>
              </w:rPr>
              <w:tab/>
              <w:delText>10</w:delText>
            </w:r>
          </w:del>
        </w:p>
        <w:p w14:paraId="127B457C" w14:textId="77777777" w:rsidR="00BA1663" w:rsidDel="00E62549" w:rsidRDefault="00BA1663">
          <w:pPr>
            <w:pStyle w:val="TOC2"/>
            <w:tabs>
              <w:tab w:val="left" w:pos="1100"/>
              <w:tab w:val="right" w:leader="dot" w:pos="9350"/>
            </w:tabs>
            <w:rPr>
              <w:del w:id="166" w:author="John R Steensen" w:date="2018-11-26T12:22:00Z"/>
              <w:noProof/>
            </w:rPr>
          </w:pPr>
          <w:del w:id="167" w:author="John R Steensen" w:date="2018-11-26T12:22:00Z">
            <w:r w:rsidRPr="00E62549" w:rsidDel="00E62549">
              <w:rPr>
                <w:rStyle w:val="Hyperlink"/>
                <w:noProof/>
                <w:rPrChange w:id="168" w:author="John R Steensen" w:date="2018-11-26T12:22:00Z">
                  <w:rPr>
                    <w:rStyle w:val="Hyperlink"/>
                    <w:noProof/>
                  </w:rPr>
                </w:rPrChange>
              </w:rPr>
              <w:delText>6.1.6.</w:delText>
            </w:r>
            <w:r w:rsidDel="00E62549">
              <w:rPr>
                <w:noProof/>
              </w:rPr>
              <w:tab/>
            </w:r>
            <w:r w:rsidRPr="00E62549" w:rsidDel="00E62549">
              <w:rPr>
                <w:rStyle w:val="Hyperlink"/>
                <w:noProof/>
                <w:rPrChange w:id="169" w:author="John R Steensen" w:date="2018-11-26T12:22:00Z">
                  <w:rPr>
                    <w:rStyle w:val="Hyperlink"/>
                    <w:noProof/>
                  </w:rPr>
                </w:rPrChange>
              </w:rPr>
              <w:delText>MCAD Model</w:delText>
            </w:r>
            <w:r w:rsidDel="00E62549">
              <w:rPr>
                <w:noProof/>
                <w:webHidden/>
              </w:rPr>
              <w:tab/>
              <w:delText>10</w:delText>
            </w:r>
          </w:del>
        </w:p>
        <w:p w14:paraId="1E256BE2" w14:textId="77777777" w:rsidR="00BA1663" w:rsidDel="00E62549" w:rsidRDefault="00BA1663">
          <w:pPr>
            <w:pStyle w:val="TOC2"/>
            <w:tabs>
              <w:tab w:val="left" w:pos="1100"/>
              <w:tab w:val="right" w:leader="dot" w:pos="9350"/>
            </w:tabs>
            <w:rPr>
              <w:del w:id="170" w:author="John R Steensen" w:date="2018-11-26T12:22:00Z"/>
              <w:noProof/>
            </w:rPr>
          </w:pPr>
          <w:del w:id="171" w:author="John R Steensen" w:date="2018-11-26T12:22:00Z">
            <w:r w:rsidRPr="00E62549" w:rsidDel="00E62549">
              <w:rPr>
                <w:rStyle w:val="Hyperlink"/>
                <w:noProof/>
                <w:rPrChange w:id="172" w:author="John R Steensen" w:date="2018-11-26T12:22:00Z">
                  <w:rPr>
                    <w:rStyle w:val="Hyperlink"/>
                    <w:noProof/>
                  </w:rPr>
                </w:rPrChange>
              </w:rPr>
              <w:delText>6.1.7.</w:delText>
            </w:r>
            <w:r w:rsidDel="00E62549">
              <w:rPr>
                <w:noProof/>
              </w:rPr>
              <w:tab/>
            </w:r>
            <w:r w:rsidRPr="00E62549" w:rsidDel="00E62549">
              <w:rPr>
                <w:rStyle w:val="Hyperlink"/>
                <w:noProof/>
                <w:rPrChange w:id="173" w:author="John R Steensen" w:date="2018-11-26T12:22:00Z">
                  <w:rPr>
                    <w:rStyle w:val="Hyperlink"/>
                    <w:noProof/>
                  </w:rPr>
                </w:rPrChange>
              </w:rPr>
              <w:delText>MCAD Review</w:delText>
            </w:r>
            <w:r w:rsidDel="00E62549">
              <w:rPr>
                <w:noProof/>
                <w:webHidden/>
              </w:rPr>
              <w:tab/>
              <w:delText>11</w:delText>
            </w:r>
          </w:del>
        </w:p>
        <w:p w14:paraId="1CA87BAB" w14:textId="77777777" w:rsidR="00BA1663" w:rsidDel="00E62549" w:rsidRDefault="00BA1663">
          <w:pPr>
            <w:pStyle w:val="TOC2"/>
            <w:tabs>
              <w:tab w:val="left" w:pos="1100"/>
              <w:tab w:val="right" w:leader="dot" w:pos="9350"/>
            </w:tabs>
            <w:rPr>
              <w:del w:id="174" w:author="John R Steensen" w:date="2018-11-26T12:22:00Z"/>
              <w:noProof/>
            </w:rPr>
          </w:pPr>
          <w:del w:id="175" w:author="John R Steensen" w:date="2018-11-26T12:22:00Z">
            <w:r w:rsidRPr="00E62549" w:rsidDel="00E62549">
              <w:rPr>
                <w:rStyle w:val="Hyperlink"/>
                <w:noProof/>
                <w:rPrChange w:id="176" w:author="John R Steensen" w:date="2018-11-26T12:22:00Z">
                  <w:rPr>
                    <w:rStyle w:val="Hyperlink"/>
                    <w:noProof/>
                  </w:rPr>
                </w:rPrChange>
              </w:rPr>
              <w:delText>6.1.8.</w:delText>
            </w:r>
            <w:r w:rsidDel="00E62549">
              <w:rPr>
                <w:noProof/>
              </w:rPr>
              <w:tab/>
            </w:r>
            <w:r w:rsidRPr="00E62549" w:rsidDel="00E62549">
              <w:rPr>
                <w:rStyle w:val="Hyperlink"/>
                <w:noProof/>
                <w:rPrChange w:id="177" w:author="John R Steensen" w:date="2018-11-26T12:22:00Z">
                  <w:rPr>
                    <w:rStyle w:val="Hyperlink"/>
                    <w:noProof/>
                  </w:rPr>
                </w:rPrChange>
              </w:rPr>
              <w:delText>Complete</w:delText>
            </w:r>
            <w:r w:rsidDel="00E62549">
              <w:rPr>
                <w:noProof/>
                <w:webHidden/>
              </w:rPr>
              <w:tab/>
              <w:delText>11</w:delText>
            </w:r>
          </w:del>
        </w:p>
        <w:p w14:paraId="069D1C4D" w14:textId="77777777" w:rsidR="00BA1663" w:rsidDel="00E62549" w:rsidRDefault="00BA1663">
          <w:pPr>
            <w:pStyle w:val="TOC1"/>
            <w:tabs>
              <w:tab w:val="left" w:pos="440"/>
              <w:tab w:val="right" w:leader="dot" w:pos="9350"/>
            </w:tabs>
            <w:rPr>
              <w:del w:id="178" w:author="John R Steensen" w:date="2018-11-26T12:22:00Z"/>
              <w:noProof/>
            </w:rPr>
          </w:pPr>
          <w:del w:id="179" w:author="John R Steensen" w:date="2018-11-26T12:22:00Z">
            <w:r w:rsidRPr="00E62549" w:rsidDel="00E62549">
              <w:rPr>
                <w:rStyle w:val="Hyperlink"/>
                <w:noProof/>
                <w:rPrChange w:id="180" w:author="John R Steensen" w:date="2018-11-26T12:22:00Z">
                  <w:rPr>
                    <w:rStyle w:val="Hyperlink"/>
                    <w:noProof/>
                  </w:rPr>
                </w:rPrChange>
              </w:rPr>
              <w:delText>7.</w:delText>
            </w:r>
            <w:r w:rsidDel="00E62549">
              <w:rPr>
                <w:noProof/>
              </w:rPr>
              <w:tab/>
            </w:r>
            <w:r w:rsidRPr="00E62549" w:rsidDel="00E62549">
              <w:rPr>
                <w:rStyle w:val="Hyperlink"/>
                <w:noProof/>
                <w:rPrChange w:id="181" w:author="John R Steensen" w:date="2018-11-26T12:22:00Z">
                  <w:rPr>
                    <w:rStyle w:val="Hyperlink"/>
                    <w:noProof/>
                  </w:rPr>
                </w:rPrChange>
              </w:rPr>
              <w:delText>Deliverables</w:delText>
            </w:r>
            <w:r w:rsidDel="00E62549">
              <w:rPr>
                <w:noProof/>
                <w:webHidden/>
              </w:rPr>
              <w:tab/>
              <w:delText>11</w:delText>
            </w:r>
          </w:del>
        </w:p>
        <w:p w14:paraId="54536CE5" w14:textId="77777777" w:rsidR="00BA1663" w:rsidDel="00E62549" w:rsidRDefault="00BA1663">
          <w:pPr>
            <w:pStyle w:val="TOC2"/>
            <w:tabs>
              <w:tab w:val="left" w:pos="880"/>
              <w:tab w:val="right" w:leader="dot" w:pos="9350"/>
            </w:tabs>
            <w:rPr>
              <w:del w:id="182" w:author="John R Steensen" w:date="2018-11-26T12:22:00Z"/>
              <w:noProof/>
            </w:rPr>
          </w:pPr>
          <w:del w:id="183" w:author="John R Steensen" w:date="2018-11-26T12:22:00Z">
            <w:r w:rsidRPr="00E62549" w:rsidDel="00E62549">
              <w:rPr>
                <w:rStyle w:val="Hyperlink"/>
                <w:noProof/>
                <w:rPrChange w:id="184" w:author="John R Steensen" w:date="2018-11-26T12:22:00Z">
                  <w:rPr>
                    <w:rStyle w:val="Hyperlink"/>
                    <w:noProof/>
                  </w:rPr>
                </w:rPrChange>
              </w:rPr>
              <w:delText>6.2.</w:delText>
            </w:r>
            <w:r w:rsidDel="00E62549">
              <w:rPr>
                <w:noProof/>
              </w:rPr>
              <w:tab/>
            </w:r>
            <w:r w:rsidRPr="00E62549" w:rsidDel="00E62549">
              <w:rPr>
                <w:rStyle w:val="Hyperlink"/>
                <w:noProof/>
                <w:rPrChange w:id="185" w:author="John R Steensen" w:date="2018-11-26T12:22:00Z">
                  <w:rPr>
                    <w:rStyle w:val="Hyperlink"/>
                    <w:noProof/>
                  </w:rPr>
                </w:rPrChange>
              </w:rPr>
              <w:delText>PC</w:delText>
            </w:r>
            <w:r w:rsidRPr="00E62549" w:rsidDel="00E62549">
              <w:rPr>
                <w:rStyle w:val="Hyperlink"/>
                <w:noProof/>
                <w:rPrChange w:id="186" w:author="John R Steensen" w:date="2018-11-26T12:22:00Z">
                  <w:rPr>
                    <w:rStyle w:val="Hyperlink"/>
                    <w:noProof/>
                  </w:rPr>
                </w:rPrChange>
              </w:rPr>
              <w:delText>B</w:delText>
            </w:r>
            <w:r w:rsidRPr="00E62549" w:rsidDel="00E62549">
              <w:rPr>
                <w:rStyle w:val="Hyperlink"/>
                <w:noProof/>
                <w:rPrChange w:id="187" w:author="John R Steensen" w:date="2018-11-26T12:22:00Z">
                  <w:rPr>
                    <w:rStyle w:val="Hyperlink"/>
                    <w:noProof/>
                  </w:rPr>
                </w:rPrChange>
              </w:rPr>
              <w:delText>s</w:delText>
            </w:r>
            <w:r w:rsidDel="00E62549">
              <w:rPr>
                <w:noProof/>
                <w:webHidden/>
              </w:rPr>
              <w:tab/>
              <w:delText>11</w:delText>
            </w:r>
          </w:del>
        </w:p>
        <w:p w14:paraId="1F856C81" w14:textId="77777777" w:rsidR="00BA1663" w:rsidDel="00E62549" w:rsidRDefault="00BA1663">
          <w:pPr>
            <w:pStyle w:val="TOC1"/>
            <w:tabs>
              <w:tab w:val="left" w:pos="440"/>
              <w:tab w:val="right" w:leader="dot" w:pos="9350"/>
            </w:tabs>
            <w:rPr>
              <w:del w:id="188" w:author="John R Steensen" w:date="2018-11-26T12:22:00Z"/>
              <w:noProof/>
            </w:rPr>
          </w:pPr>
          <w:del w:id="189" w:author="John R Steensen" w:date="2018-11-26T12:22:00Z">
            <w:r w:rsidRPr="00E62549" w:rsidDel="00E62549">
              <w:rPr>
                <w:rStyle w:val="Hyperlink"/>
                <w:noProof/>
                <w:rPrChange w:id="190" w:author="John R Steensen" w:date="2018-11-26T12:22:00Z">
                  <w:rPr>
                    <w:rStyle w:val="Hyperlink"/>
                    <w:noProof/>
                  </w:rPr>
                </w:rPrChange>
              </w:rPr>
              <w:delText>8.</w:delText>
            </w:r>
            <w:r w:rsidDel="00E62549">
              <w:rPr>
                <w:noProof/>
              </w:rPr>
              <w:tab/>
            </w:r>
            <w:r w:rsidRPr="00E62549" w:rsidDel="00E62549">
              <w:rPr>
                <w:rStyle w:val="Hyperlink"/>
                <w:noProof/>
                <w:rPrChange w:id="191" w:author="John R Steensen" w:date="2018-11-26T12:22:00Z">
                  <w:rPr>
                    <w:rStyle w:val="Hyperlink"/>
                    <w:noProof/>
                  </w:rPr>
                </w:rPrChange>
              </w:rPr>
              <w:delText>OpenHornet System Architecture</w:delText>
            </w:r>
            <w:r w:rsidDel="00E62549">
              <w:rPr>
                <w:noProof/>
                <w:webHidden/>
              </w:rPr>
              <w:tab/>
              <w:delText>0</w:delText>
            </w:r>
          </w:del>
        </w:p>
        <w:p w14:paraId="2B1645B6" w14:textId="77777777" w:rsidR="00466F81" w:rsidDel="00BA1663" w:rsidRDefault="00466F81">
          <w:pPr>
            <w:pStyle w:val="TOC1"/>
            <w:tabs>
              <w:tab w:val="right" w:leader="dot" w:pos="9350"/>
            </w:tabs>
            <w:rPr>
              <w:del w:id="192" w:author="John R Steensen" w:date="2018-11-26T12:21:00Z"/>
              <w:noProof/>
            </w:rPr>
          </w:pPr>
          <w:del w:id="193" w:author="John R Steensen" w:date="2018-11-26T12:21:00Z">
            <w:r w:rsidRPr="00BA1663" w:rsidDel="00BA1663">
              <w:rPr>
                <w:rStyle w:val="Hyperlink"/>
                <w:noProof/>
                <w:rPrChange w:id="194" w:author="John R Steensen" w:date="2018-11-26T12:21:00Z">
                  <w:rPr>
                    <w:rStyle w:val="Hyperlink"/>
                    <w:noProof/>
                  </w:rPr>
                </w:rPrChange>
              </w:rPr>
              <w:delText>Foreword</w:delText>
            </w:r>
            <w:r w:rsidDel="00BA1663">
              <w:rPr>
                <w:noProof/>
                <w:webHidden/>
              </w:rPr>
              <w:tab/>
              <w:delText>1</w:delText>
            </w:r>
          </w:del>
        </w:p>
        <w:p w14:paraId="107D2246" w14:textId="77777777" w:rsidR="00466F81" w:rsidDel="00BA1663" w:rsidRDefault="00466F81">
          <w:pPr>
            <w:pStyle w:val="TOC1"/>
            <w:tabs>
              <w:tab w:val="right" w:leader="dot" w:pos="9350"/>
            </w:tabs>
            <w:rPr>
              <w:del w:id="195" w:author="John R Steensen" w:date="2018-11-26T12:21:00Z"/>
              <w:noProof/>
            </w:rPr>
          </w:pPr>
          <w:del w:id="196" w:author="John R Steensen" w:date="2018-11-26T12:21:00Z">
            <w:r w:rsidRPr="00BA1663" w:rsidDel="00BA1663">
              <w:rPr>
                <w:rStyle w:val="Hyperlink"/>
                <w:noProof/>
                <w:rPrChange w:id="197" w:author="John R Steensen" w:date="2018-11-26T12:21:00Z">
                  <w:rPr>
                    <w:rStyle w:val="Hyperlink"/>
                    <w:noProof/>
                  </w:rPr>
                </w:rPrChange>
              </w:rPr>
              <w:delText>Contributors</w:delText>
            </w:r>
            <w:r w:rsidDel="00BA1663">
              <w:rPr>
                <w:noProof/>
                <w:webHidden/>
              </w:rPr>
              <w:tab/>
              <w:delText>1</w:delText>
            </w:r>
          </w:del>
        </w:p>
        <w:p w14:paraId="2B989206" w14:textId="77777777" w:rsidR="00466F81" w:rsidDel="00BA1663" w:rsidRDefault="00466F81">
          <w:pPr>
            <w:pStyle w:val="TOC2"/>
            <w:tabs>
              <w:tab w:val="right" w:leader="dot" w:pos="9350"/>
            </w:tabs>
            <w:rPr>
              <w:del w:id="198" w:author="John R Steensen" w:date="2018-11-26T12:21:00Z"/>
              <w:noProof/>
            </w:rPr>
          </w:pPr>
          <w:del w:id="199" w:author="John R Steensen" w:date="2018-11-26T12:21:00Z">
            <w:r w:rsidRPr="00BA1663" w:rsidDel="00BA1663">
              <w:rPr>
                <w:rStyle w:val="Hyperlink"/>
                <w:noProof/>
                <w:rPrChange w:id="200" w:author="John R Steensen" w:date="2018-11-26T12:21:00Z">
                  <w:rPr>
                    <w:rStyle w:val="Hyperlink"/>
                    <w:noProof/>
                  </w:rPr>
                </w:rPrChange>
              </w:rPr>
              <w:delText>OpenHornet Core Development Team</w:delText>
            </w:r>
            <w:r w:rsidDel="00BA1663">
              <w:rPr>
                <w:noProof/>
                <w:webHidden/>
              </w:rPr>
              <w:tab/>
              <w:delText>1</w:delText>
            </w:r>
          </w:del>
        </w:p>
        <w:p w14:paraId="1726CBAC" w14:textId="77777777" w:rsidR="00466F81" w:rsidDel="00BA1663" w:rsidRDefault="00466F81">
          <w:pPr>
            <w:pStyle w:val="TOC2"/>
            <w:tabs>
              <w:tab w:val="right" w:leader="dot" w:pos="9350"/>
            </w:tabs>
            <w:rPr>
              <w:del w:id="201" w:author="John R Steensen" w:date="2018-11-26T12:21:00Z"/>
              <w:noProof/>
            </w:rPr>
          </w:pPr>
          <w:del w:id="202" w:author="John R Steensen" w:date="2018-11-26T12:21:00Z">
            <w:r w:rsidRPr="00BA1663" w:rsidDel="00BA1663">
              <w:rPr>
                <w:rStyle w:val="Hyperlink"/>
                <w:noProof/>
                <w:rPrChange w:id="203" w:author="John R Steensen" w:date="2018-11-26T12:21:00Z">
                  <w:rPr>
                    <w:rStyle w:val="Hyperlink"/>
                    <w:noProof/>
                  </w:rPr>
                </w:rPrChange>
              </w:rPr>
              <w:delText>OpenHornet Contributor Team</w:delText>
            </w:r>
            <w:r w:rsidDel="00BA1663">
              <w:rPr>
                <w:noProof/>
                <w:webHidden/>
              </w:rPr>
              <w:tab/>
              <w:delText>1</w:delText>
            </w:r>
          </w:del>
        </w:p>
        <w:p w14:paraId="466030A5" w14:textId="77777777" w:rsidR="00466F81" w:rsidDel="00BA1663" w:rsidRDefault="00466F81">
          <w:pPr>
            <w:pStyle w:val="TOC2"/>
            <w:tabs>
              <w:tab w:val="right" w:leader="dot" w:pos="9350"/>
            </w:tabs>
            <w:rPr>
              <w:del w:id="204" w:author="John R Steensen" w:date="2018-11-26T12:21:00Z"/>
              <w:noProof/>
            </w:rPr>
          </w:pPr>
          <w:del w:id="205" w:author="John R Steensen" w:date="2018-11-26T12:21:00Z">
            <w:r w:rsidRPr="00BA1663" w:rsidDel="00BA1663">
              <w:rPr>
                <w:rStyle w:val="Hyperlink"/>
                <w:noProof/>
                <w:rPrChange w:id="206" w:author="John R Steensen" w:date="2018-11-26T12:21:00Z">
                  <w:rPr>
                    <w:rStyle w:val="Hyperlink"/>
                    <w:noProof/>
                  </w:rPr>
                </w:rPrChange>
              </w:rPr>
              <w:delText>Honorable Mentions</w:delText>
            </w:r>
            <w:r w:rsidDel="00BA1663">
              <w:rPr>
                <w:noProof/>
                <w:webHidden/>
              </w:rPr>
              <w:tab/>
              <w:delText>1</w:delText>
            </w:r>
          </w:del>
        </w:p>
        <w:p w14:paraId="7336F564" w14:textId="77777777" w:rsidR="00466F81" w:rsidDel="00BA1663" w:rsidRDefault="00466F81">
          <w:pPr>
            <w:pStyle w:val="TOC1"/>
            <w:tabs>
              <w:tab w:val="right" w:leader="dot" w:pos="9350"/>
            </w:tabs>
            <w:rPr>
              <w:del w:id="207" w:author="John R Steensen" w:date="2018-11-26T12:21:00Z"/>
              <w:noProof/>
            </w:rPr>
          </w:pPr>
          <w:del w:id="208" w:author="John R Steensen" w:date="2018-11-26T12:21:00Z">
            <w:r w:rsidRPr="00BA1663" w:rsidDel="00BA1663">
              <w:rPr>
                <w:rStyle w:val="Hyperlink"/>
                <w:noProof/>
                <w:rPrChange w:id="209" w:author="John R Steensen" w:date="2018-11-26T12:21:00Z">
                  <w:rPr>
                    <w:rStyle w:val="Hyperlink"/>
                    <w:noProof/>
                  </w:rPr>
                </w:rPrChange>
              </w:rPr>
              <w:delText>Table of Contents</w:delText>
            </w:r>
            <w:r w:rsidDel="00BA1663">
              <w:rPr>
                <w:noProof/>
                <w:webHidden/>
              </w:rPr>
              <w:tab/>
              <w:delText>2</w:delText>
            </w:r>
          </w:del>
        </w:p>
        <w:p w14:paraId="1E70FA29" w14:textId="77777777" w:rsidR="00466F81" w:rsidDel="00BA1663" w:rsidRDefault="00466F81">
          <w:pPr>
            <w:pStyle w:val="TOC1"/>
            <w:tabs>
              <w:tab w:val="left" w:pos="440"/>
              <w:tab w:val="right" w:leader="dot" w:pos="9350"/>
            </w:tabs>
            <w:rPr>
              <w:del w:id="210" w:author="John R Steensen" w:date="2018-11-26T12:21:00Z"/>
              <w:noProof/>
            </w:rPr>
          </w:pPr>
          <w:del w:id="211" w:author="John R Steensen" w:date="2018-11-26T12:21:00Z">
            <w:r w:rsidRPr="00BA1663" w:rsidDel="00BA1663">
              <w:rPr>
                <w:rStyle w:val="Hyperlink"/>
                <w:noProof/>
                <w:rPrChange w:id="212" w:author="John R Steensen" w:date="2018-11-26T12:21:00Z">
                  <w:rPr>
                    <w:rStyle w:val="Hyperlink"/>
                    <w:noProof/>
                  </w:rPr>
                </w:rPrChange>
              </w:rPr>
              <w:delText>1.</w:delText>
            </w:r>
            <w:r w:rsidDel="00BA1663">
              <w:rPr>
                <w:noProof/>
              </w:rPr>
              <w:tab/>
            </w:r>
            <w:r w:rsidRPr="00BA1663" w:rsidDel="00BA1663">
              <w:rPr>
                <w:rStyle w:val="Hyperlink"/>
                <w:noProof/>
                <w:rPrChange w:id="213" w:author="John R Steensen" w:date="2018-11-26T12:21:00Z">
                  <w:rPr>
                    <w:rStyle w:val="Hyperlink"/>
                    <w:noProof/>
                  </w:rPr>
                </w:rPrChange>
              </w:rPr>
              <w:delText>Overall System Requirements</w:delText>
            </w:r>
            <w:r w:rsidDel="00BA1663">
              <w:rPr>
                <w:noProof/>
                <w:webHidden/>
              </w:rPr>
              <w:tab/>
              <w:delText>3</w:delText>
            </w:r>
          </w:del>
        </w:p>
        <w:p w14:paraId="6F39C20C" w14:textId="77777777" w:rsidR="00466F81" w:rsidDel="00BA1663" w:rsidRDefault="00466F81">
          <w:pPr>
            <w:pStyle w:val="TOC2"/>
            <w:tabs>
              <w:tab w:val="left" w:pos="880"/>
              <w:tab w:val="right" w:leader="dot" w:pos="9350"/>
            </w:tabs>
            <w:rPr>
              <w:del w:id="214" w:author="John R Steensen" w:date="2018-11-26T12:21:00Z"/>
              <w:noProof/>
            </w:rPr>
          </w:pPr>
          <w:del w:id="215" w:author="John R Steensen" w:date="2018-11-26T12:21:00Z">
            <w:r w:rsidRPr="00BA1663" w:rsidDel="00BA1663">
              <w:rPr>
                <w:rStyle w:val="Hyperlink"/>
                <w:noProof/>
                <w:rPrChange w:id="216" w:author="John R Steensen" w:date="2018-11-26T12:21:00Z">
                  <w:rPr>
                    <w:rStyle w:val="Hyperlink"/>
                    <w:noProof/>
                  </w:rPr>
                </w:rPrChange>
              </w:rPr>
              <w:delText>1.1.</w:delText>
            </w:r>
            <w:r w:rsidDel="00BA1663">
              <w:rPr>
                <w:noProof/>
              </w:rPr>
              <w:tab/>
            </w:r>
            <w:r w:rsidRPr="00BA1663" w:rsidDel="00BA1663">
              <w:rPr>
                <w:rStyle w:val="Hyperlink"/>
                <w:noProof/>
                <w:rPrChange w:id="217" w:author="John R Steensen" w:date="2018-11-26T12:21:00Z">
                  <w:rPr>
                    <w:rStyle w:val="Hyperlink"/>
                    <w:noProof/>
                  </w:rPr>
                </w:rPrChange>
              </w:rPr>
              <w:delText>Mechanical</w:delText>
            </w:r>
            <w:r w:rsidDel="00BA1663">
              <w:rPr>
                <w:noProof/>
                <w:webHidden/>
              </w:rPr>
              <w:tab/>
              <w:delText>3</w:delText>
            </w:r>
          </w:del>
        </w:p>
        <w:p w14:paraId="15D62752" w14:textId="77777777" w:rsidR="00466F81" w:rsidDel="00BA1663" w:rsidRDefault="00466F81">
          <w:pPr>
            <w:pStyle w:val="TOC2"/>
            <w:tabs>
              <w:tab w:val="left" w:pos="880"/>
              <w:tab w:val="right" w:leader="dot" w:pos="9350"/>
            </w:tabs>
            <w:rPr>
              <w:del w:id="218" w:author="John R Steensen" w:date="2018-11-26T12:21:00Z"/>
              <w:noProof/>
            </w:rPr>
          </w:pPr>
          <w:del w:id="219" w:author="John R Steensen" w:date="2018-11-26T12:21:00Z">
            <w:r w:rsidRPr="00BA1663" w:rsidDel="00BA1663">
              <w:rPr>
                <w:rStyle w:val="Hyperlink"/>
                <w:noProof/>
                <w:rPrChange w:id="220" w:author="John R Steensen" w:date="2018-11-26T12:21:00Z">
                  <w:rPr>
                    <w:rStyle w:val="Hyperlink"/>
                    <w:noProof/>
                  </w:rPr>
                </w:rPrChange>
              </w:rPr>
              <w:delText>1.2.</w:delText>
            </w:r>
            <w:r w:rsidDel="00BA1663">
              <w:rPr>
                <w:noProof/>
              </w:rPr>
              <w:tab/>
            </w:r>
            <w:r w:rsidRPr="00BA1663" w:rsidDel="00BA1663">
              <w:rPr>
                <w:rStyle w:val="Hyperlink"/>
                <w:noProof/>
                <w:rPrChange w:id="221" w:author="John R Steensen" w:date="2018-11-26T12:21:00Z">
                  <w:rPr>
                    <w:rStyle w:val="Hyperlink"/>
                    <w:noProof/>
                  </w:rPr>
                </w:rPrChange>
              </w:rPr>
              <w:delText>Electrical</w:delText>
            </w:r>
            <w:r w:rsidDel="00BA1663">
              <w:rPr>
                <w:noProof/>
                <w:webHidden/>
              </w:rPr>
              <w:tab/>
              <w:delText>3</w:delText>
            </w:r>
          </w:del>
        </w:p>
        <w:p w14:paraId="53AF2A10" w14:textId="77777777" w:rsidR="00466F81" w:rsidDel="00BA1663" w:rsidRDefault="00466F81">
          <w:pPr>
            <w:pStyle w:val="TOC1"/>
            <w:tabs>
              <w:tab w:val="left" w:pos="440"/>
              <w:tab w:val="right" w:leader="dot" w:pos="9350"/>
            </w:tabs>
            <w:rPr>
              <w:del w:id="222" w:author="John R Steensen" w:date="2018-11-26T12:21:00Z"/>
              <w:noProof/>
            </w:rPr>
          </w:pPr>
          <w:del w:id="223" w:author="John R Steensen" w:date="2018-11-26T12:21:00Z">
            <w:r w:rsidRPr="00BA1663" w:rsidDel="00BA1663">
              <w:rPr>
                <w:rStyle w:val="Hyperlink"/>
                <w:noProof/>
                <w:rPrChange w:id="224" w:author="John R Steensen" w:date="2018-11-26T12:21:00Z">
                  <w:rPr>
                    <w:rStyle w:val="Hyperlink"/>
                    <w:noProof/>
                  </w:rPr>
                </w:rPrChange>
              </w:rPr>
              <w:delText>2.</w:delText>
            </w:r>
            <w:r w:rsidDel="00BA1663">
              <w:rPr>
                <w:noProof/>
              </w:rPr>
              <w:tab/>
            </w:r>
            <w:r w:rsidRPr="00BA1663" w:rsidDel="00BA1663">
              <w:rPr>
                <w:rStyle w:val="Hyperlink"/>
                <w:noProof/>
                <w:rPrChange w:id="225" w:author="John R Steensen" w:date="2018-11-26T12:21:00Z">
                  <w:rPr>
                    <w:rStyle w:val="Hyperlink"/>
                    <w:noProof/>
                  </w:rPr>
                </w:rPrChange>
              </w:rPr>
              <w:delText>Panel Requirements</w:delText>
            </w:r>
            <w:r w:rsidDel="00BA1663">
              <w:rPr>
                <w:noProof/>
                <w:webHidden/>
              </w:rPr>
              <w:tab/>
              <w:delText>4</w:delText>
            </w:r>
          </w:del>
        </w:p>
        <w:p w14:paraId="01ED8746" w14:textId="77777777" w:rsidR="00466F81" w:rsidDel="00BA1663" w:rsidRDefault="00466F81">
          <w:pPr>
            <w:pStyle w:val="TOC2"/>
            <w:tabs>
              <w:tab w:val="left" w:pos="880"/>
              <w:tab w:val="right" w:leader="dot" w:pos="9350"/>
            </w:tabs>
            <w:rPr>
              <w:del w:id="226" w:author="John R Steensen" w:date="2018-11-26T12:21:00Z"/>
              <w:noProof/>
            </w:rPr>
          </w:pPr>
          <w:del w:id="227" w:author="John R Steensen" w:date="2018-11-26T12:21:00Z">
            <w:r w:rsidRPr="00BA1663" w:rsidDel="00BA1663">
              <w:rPr>
                <w:rStyle w:val="Hyperlink"/>
                <w:noProof/>
                <w:rPrChange w:id="228" w:author="John R Steensen" w:date="2018-11-26T12:21:00Z">
                  <w:rPr>
                    <w:rStyle w:val="Hyperlink"/>
                    <w:noProof/>
                  </w:rPr>
                </w:rPrChange>
              </w:rPr>
              <w:delText>2.1.</w:delText>
            </w:r>
            <w:r w:rsidDel="00BA1663">
              <w:rPr>
                <w:noProof/>
              </w:rPr>
              <w:tab/>
            </w:r>
            <w:r w:rsidRPr="00BA1663" w:rsidDel="00BA1663">
              <w:rPr>
                <w:rStyle w:val="Hyperlink"/>
                <w:noProof/>
                <w:rPrChange w:id="229" w:author="John R Steensen" w:date="2018-11-26T12:21:00Z">
                  <w:rPr>
                    <w:rStyle w:val="Hyperlink"/>
                    <w:noProof/>
                  </w:rPr>
                </w:rPrChange>
              </w:rPr>
              <w:delText>Panel Stackup</w:delText>
            </w:r>
            <w:r w:rsidDel="00BA1663">
              <w:rPr>
                <w:noProof/>
                <w:webHidden/>
              </w:rPr>
              <w:tab/>
              <w:delText>4</w:delText>
            </w:r>
          </w:del>
        </w:p>
        <w:p w14:paraId="106B4BA5" w14:textId="77777777" w:rsidR="00466F81" w:rsidDel="00BA1663" w:rsidRDefault="00466F81">
          <w:pPr>
            <w:pStyle w:val="TOC2"/>
            <w:tabs>
              <w:tab w:val="left" w:pos="880"/>
              <w:tab w:val="right" w:leader="dot" w:pos="9350"/>
            </w:tabs>
            <w:rPr>
              <w:del w:id="230" w:author="John R Steensen" w:date="2018-11-26T12:21:00Z"/>
              <w:noProof/>
            </w:rPr>
          </w:pPr>
          <w:del w:id="231" w:author="John R Steensen" w:date="2018-11-26T12:21:00Z">
            <w:r w:rsidRPr="00BA1663" w:rsidDel="00BA1663">
              <w:rPr>
                <w:rStyle w:val="Hyperlink"/>
                <w:noProof/>
                <w:rPrChange w:id="232" w:author="John R Steensen" w:date="2018-11-26T12:21:00Z">
                  <w:rPr>
                    <w:rStyle w:val="Hyperlink"/>
                    <w:noProof/>
                  </w:rPr>
                </w:rPrChange>
              </w:rPr>
              <w:delText>2.2.</w:delText>
            </w:r>
            <w:r w:rsidDel="00BA1663">
              <w:rPr>
                <w:noProof/>
              </w:rPr>
              <w:tab/>
            </w:r>
            <w:r w:rsidRPr="00BA1663" w:rsidDel="00BA1663">
              <w:rPr>
                <w:rStyle w:val="Hyperlink"/>
                <w:noProof/>
                <w:rPrChange w:id="233" w:author="John R Steensen" w:date="2018-11-26T12:21:00Z">
                  <w:rPr>
                    <w:rStyle w:val="Hyperlink"/>
                    <w:noProof/>
                  </w:rPr>
                </w:rPrChange>
              </w:rPr>
              <w:delText>Panel Construction</w:delText>
            </w:r>
            <w:r w:rsidDel="00BA1663">
              <w:rPr>
                <w:noProof/>
                <w:webHidden/>
              </w:rPr>
              <w:tab/>
              <w:delText>4</w:delText>
            </w:r>
          </w:del>
        </w:p>
        <w:p w14:paraId="7F41A9CB" w14:textId="77777777" w:rsidR="00466F81" w:rsidDel="00BA1663" w:rsidRDefault="00466F81">
          <w:pPr>
            <w:pStyle w:val="TOC2"/>
            <w:tabs>
              <w:tab w:val="left" w:pos="880"/>
              <w:tab w:val="right" w:leader="dot" w:pos="9350"/>
            </w:tabs>
            <w:rPr>
              <w:del w:id="234" w:author="John R Steensen" w:date="2018-11-26T12:21:00Z"/>
              <w:noProof/>
            </w:rPr>
          </w:pPr>
          <w:del w:id="235" w:author="John R Steensen" w:date="2018-11-26T12:21:00Z">
            <w:r w:rsidRPr="00BA1663" w:rsidDel="00BA1663">
              <w:rPr>
                <w:rStyle w:val="Hyperlink"/>
                <w:noProof/>
                <w:rPrChange w:id="236" w:author="John R Steensen" w:date="2018-11-26T12:21:00Z">
                  <w:rPr>
                    <w:rStyle w:val="Hyperlink"/>
                    <w:noProof/>
                  </w:rPr>
                </w:rPrChange>
              </w:rPr>
              <w:delText>2.3.</w:delText>
            </w:r>
            <w:r w:rsidDel="00BA1663">
              <w:rPr>
                <w:noProof/>
              </w:rPr>
              <w:tab/>
            </w:r>
            <w:r w:rsidRPr="00BA1663" w:rsidDel="00BA1663">
              <w:rPr>
                <w:rStyle w:val="Hyperlink"/>
                <w:noProof/>
                <w:rPrChange w:id="237" w:author="John R Steensen" w:date="2018-11-26T12:21:00Z">
                  <w:rPr>
                    <w:rStyle w:val="Hyperlink"/>
                    <w:noProof/>
                  </w:rPr>
                </w:rPrChange>
              </w:rPr>
              <w:delText>Panel Typography</w:delText>
            </w:r>
            <w:r w:rsidDel="00BA1663">
              <w:rPr>
                <w:noProof/>
                <w:webHidden/>
              </w:rPr>
              <w:tab/>
              <w:delText>4</w:delText>
            </w:r>
          </w:del>
        </w:p>
        <w:p w14:paraId="151BD213" w14:textId="77777777" w:rsidR="00466F81" w:rsidDel="00BA1663" w:rsidRDefault="00466F81">
          <w:pPr>
            <w:pStyle w:val="TOC1"/>
            <w:tabs>
              <w:tab w:val="left" w:pos="440"/>
              <w:tab w:val="right" w:leader="dot" w:pos="9350"/>
            </w:tabs>
            <w:rPr>
              <w:del w:id="238" w:author="John R Steensen" w:date="2018-11-26T12:21:00Z"/>
              <w:noProof/>
            </w:rPr>
          </w:pPr>
          <w:del w:id="239" w:author="John R Steensen" w:date="2018-11-26T12:21:00Z">
            <w:r w:rsidRPr="00BA1663" w:rsidDel="00BA1663">
              <w:rPr>
                <w:rStyle w:val="Hyperlink"/>
                <w:noProof/>
                <w:rPrChange w:id="240" w:author="John R Steensen" w:date="2018-11-26T12:21:00Z">
                  <w:rPr>
                    <w:rStyle w:val="Hyperlink"/>
                    <w:noProof/>
                  </w:rPr>
                </w:rPrChange>
              </w:rPr>
              <w:delText>3.</w:delText>
            </w:r>
            <w:r w:rsidDel="00BA1663">
              <w:rPr>
                <w:noProof/>
              </w:rPr>
              <w:tab/>
            </w:r>
            <w:r w:rsidRPr="00BA1663" w:rsidDel="00BA1663">
              <w:rPr>
                <w:rStyle w:val="Hyperlink"/>
                <w:noProof/>
                <w:rPrChange w:id="241" w:author="John R Steensen" w:date="2018-11-26T12:21:00Z">
                  <w:rPr>
                    <w:rStyle w:val="Hyperlink"/>
                    <w:noProof/>
                  </w:rPr>
                </w:rPrChange>
              </w:rPr>
              <w:delText>Structural Requirements</w:delText>
            </w:r>
            <w:r w:rsidDel="00BA1663">
              <w:rPr>
                <w:noProof/>
                <w:webHidden/>
              </w:rPr>
              <w:tab/>
              <w:delText>5</w:delText>
            </w:r>
          </w:del>
        </w:p>
        <w:p w14:paraId="6756EA28" w14:textId="77777777" w:rsidR="00466F81" w:rsidDel="00BA1663" w:rsidRDefault="00466F81">
          <w:pPr>
            <w:pStyle w:val="TOC1"/>
            <w:tabs>
              <w:tab w:val="left" w:pos="440"/>
              <w:tab w:val="right" w:leader="dot" w:pos="9350"/>
            </w:tabs>
            <w:rPr>
              <w:del w:id="242" w:author="John R Steensen" w:date="2018-11-26T12:21:00Z"/>
              <w:noProof/>
            </w:rPr>
          </w:pPr>
          <w:del w:id="243" w:author="John R Steensen" w:date="2018-11-26T12:21:00Z">
            <w:r w:rsidRPr="00BA1663" w:rsidDel="00BA1663">
              <w:rPr>
                <w:rStyle w:val="Hyperlink"/>
                <w:noProof/>
                <w:rPrChange w:id="244" w:author="John R Steensen" w:date="2018-11-26T12:21:00Z">
                  <w:rPr>
                    <w:rStyle w:val="Hyperlink"/>
                    <w:noProof/>
                  </w:rPr>
                </w:rPrChange>
              </w:rPr>
              <w:delText>4.</w:delText>
            </w:r>
            <w:r w:rsidDel="00BA1663">
              <w:rPr>
                <w:noProof/>
              </w:rPr>
              <w:tab/>
            </w:r>
            <w:r w:rsidRPr="00BA1663" w:rsidDel="00BA1663">
              <w:rPr>
                <w:rStyle w:val="Hyperlink"/>
                <w:noProof/>
                <w:rPrChange w:id="245" w:author="John R Steensen" w:date="2018-11-26T12:21:00Z">
                  <w:rPr>
                    <w:rStyle w:val="Hyperlink"/>
                    <w:noProof/>
                  </w:rPr>
                </w:rPrChange>
              </w:rPr>
              <w:delText>Computer Aided Design (CAD) Requirements</w:delText>
            </w:r>
            <w:r w:rsidDel="00BA1663">
              <w:rPr>
                <w:noProof/>
                <w:webHidden/>
              </w:rPr>
              <w:tab/>
              <w:delText>5</w:delText>
            </w:r>
          </w:del>
        </w:p>
        <w:p w14:paraId="0C61F6C6" w14:textId="77777777" w:rsidR="00466F81" w:rsidDel="00BA1663" w:rsidRDefault="00466F81">
          <w:pPr>
            <w:pStyle w:val="TOC2"/>
            <w:tabs>
              <w:tab w:val="left" w:pos="880"/>
              <w:tab w:val="right" w:leader="dot" w:pos="9350"/>
            </w:tabs>
            <w:rPr>
              <w:del w:id="246" w:author="John R Steensen" w:date="2018-11-26T12:21:00Z"/>
              <w:noProof/>
            </w:rPr>
          </w:pPr>
          <w:del w:id="247" w:author="John R Steensen" w:date="2018-11-26T12:21:00Z">
            <w:r w:rsidRPr="00BA1663" w:rsidDel="00BA1663">
              <w:rPr>
                <w:rStyle w:val="Hyperlink"/>
                <w:noProof/>
                <w:rPrChange w:id="248" w:author="John R Steensen" w:date="2018-11-26T12:21:00Z">
                  <w:rPr>
                    <w:rStyle w:val="Hyperlink"/>
                    <w:noProof/>
                  </w:rPr>
                </w:rPrChange>
              </w:rPr>
              <w:delText>4.1.</w:delText>
            </w:r>
            <w:r w:rsidDel="00BA1663">
              <w:rPr>
                <w:noProof/>
              </w:rPr>
              <w:tab/>
            </w:r>
            <w:r w:rsidRPr="00BA1663" w:rsidDel="00BA1663">
              <w:rPr>
                <w:rStyle w:val="Hyperlink"/>
                <w:noProof/>
                <w:rPrChange w:id="249" w:author="John R Steensen" w:date="2018-11-26T12:21:00Z">
                  <w:rPr>
                    <w:rStyle w:val="Hyperlink"/>
                    <w:noProof/>
                  </w:rPr>
                </w:rPrChange>
              </w:rPr>
              <w:delText>Mechanical CAD (MCAD)</w:delText>
            </w:r>
            <w:r w:rsidDel="00BA1663">
              <w:rPr>
                <w:noProof/>
                <w:webHidden/>
              </w:rPr>
              <w:tab/>
              <w:delText>5</w:delText>
            </w:r>
          </w:del>
        </w:p>
        <w:p w14:paraId="2544AF2C" w14:textId="77777777" w:rsidR="00466F81" w:rsidDel="00BA1663" w:rsidRDefault="00466F81">
          <w:pPr>
            <w:pStyle w:val="TOC2"/>
            <w:tabs>
              <w:tab w:val="left" w:pos="880"/>
              <w:tab w:val="right" w:leader="dot" w:pos="9350"/>
            </w:tabs>
            <w:rPr>
              <w:del w:id="250" w:author="John R Steensen" w:date="2018-11-26T12:21:00Z"/>
              <w:noProof/>
            </w:rPr>
          </w:pPr>
          <w:del w:id="251" w:author="John R Steensen" w:date="2018-11-26T12:21:00Z">
            <w:r w:rsidRPr="00BA1663" w:rsidDel="00BA1663">
              <w:rPr>
                <w:rStyle w:val="Hyperlink"/>
                <w:noProof/>
                <w:rPrChange w:id="252" w:author="John R Steensen" w:date="2018-11-26T12:21:00Z">
                  <w:rPr>
                    <w:rStyle w:val="Hyperlink"/>
                    <w:noProof/>
                  </w:rPr>
                </w:rPrChange>
              </w:rPr>
              <w:delText>4.2.</w:delText>
            </w:r>
            <w:r w:rsidDel="00BA1663">
              <w:rPr>
                <w:noProof/>
              </w:rPr>
              <w:tab/>
            </w:r>
            <w:r w:rsidRPr="00BA1663" w:rsidDel="00BA1663">
              <w:rPr>
                <w:rStyle w:val="Hyperlink"/>
                <w:noProof/>
                <w:rPrChange w:id="253" w:author="John R Steensen" w:date="2018-11-26T12:21:00Z">
                  <w:rPr>
                    <w:rStyle w:val="Hyperlink"/>
                    <w:noProof/>
                  </w:rPr>
                </w:rPrChange>
              </w:rPr>
              <w:delText>Electrical CAD (ECAD)</w:delText>
            </w:r>
            <w:r w:rsidDel="00BA1663">
              <w:rPr>
                <w:noProof/>
                <w:webHidden/>
              </w:rPr>
              <w:tab/>
              <w:delText>5</w:delText>
            </w:r>
          </w:del>
        </w:p>
        <w:p w14:paraId="5700E906" w14:textId="77777777" w:rsidR="00466F81" w:rsidDel="00BA1663" w:rsidRDefault="00466F81">
          <w:pPr>
            <w:pStyle w:val="TOC2"/>
            <w:tabs>
              <w:tab w:val="left" w:pos="880"/>
              <w:tab w:val="right" w:leader="dot" w:pos="9350"/>
            </w:tabs>
            <w:rPr>
              <w:del w:id="254" w:author="John R Steensen" w:date="2018-11-26T12:21:00Z"/>
              <w:noProof/>
            </w:rPr>
          </w:pPr>
          <w:del w:id="255" w:author="John R Steensen" w:date="2018-11-26T12:21:00Z">
            <w:r w:rsidRPr="00BA1663" w:rsidDel="00BA1663">
              <w:rPr>
                <w:rStyle w:val="Hyperlink"/>
                <w:noProof/>
                <w:rPrChange w:id="256" w:author="John R Steensen" w:date="2018-11-26T12:21:00Z">
                  <w:rPr>
                    <w:rStyle w:val="Hyperlink"/>
                    <w:noProof/>
                  </w:rPr>
                </w:rPrChange>
              </w:rPr>
              <w:delText>4.3.</w:delText>
            </w:r>
            <w:r w:rsidDel="00BA1663">
              <w:rPr>
                <w:noProof/>
              </w:rPr>
              <w:tab/>
            </w:r>
            <w:r w:rsidRPr="00BA1663" w:rsidDel="00BA1663">
              <w:rPr>
                <w:rStyle w:val="Hyperlink"/>
                <w:noProof/>
                <w:rPrChange w:id="257" w:author="John R Steensen" w:date="2018-11-26T12:21:00Z">
                  <w:rPr>
                    <w:rStyle w:val="Hyperlink"/>
                    <w:noProof/>
                  </w:rPr>
                </w:rPrChange>
              </w:rPr>
              <w:delText>Product Data Management</w:delText>
            </w:r>
            <w:r w:rsidDel="00BA1663">
              <w:rPr>
                <w:noProof/>
                <w:webHidden/>
              </w:rPr>
              <w:tab/>
              <w:delText>7</w:delText>
            </w:r>
          </w:del>
        </w:p>
        <w:p w14:paraId="58F8744E" w14:textId="77777777" w:rsidR="00466F81" w:rsidDel="00BA1663" w:rsidRDefault="00466F81">
          <w:pPr>
            <w:pStyle w:val="TOC2"/>
            <w:tabs>
              <w:tab w:val="left" w:pos="880"/>
              <w:tab w:val="right" w:leader="dot" w:pos="9350"/>
            </w:tabs>
            <w:rPr>
              <w:del w:id="258" w:author="John R Steensen" w:date="2018-11-26T12:21:00Z"/>
              <w:noProof/>
            </w:rPr>
          </w:pPr>
          <w:del w:id="259" w:author="John R Steensen" w:date="2018-11-26T12:21:00Z">
            <w:r w:rsidRPr="00BA1663" w:rsidDel="00BA1663">
              <w:rPr>
                <w:rStyle w:val="Hyperlink"/>
                <w:noProof/>
                <w:rPrChange w:id="260" w:author="John R Steensen" w:date="2018-11-26T12:21:00Z">
                  <w:rPr>
                    <w:rStyle w:val="Hyperlink"/>
                    <w:noProof/>
                  </w:rPr>
                </w:rPrChange>
              </w:rPr>
              <w:delText>4.4.</w:delText>
            </w:r>
            <w:r w:rsidDel="00BA1663">
              <w:rPr>
                <w:noProof/>
              </w:rPr>
              <w:tab/>
            </w:r>
            <w:r w:rsidRPr="00BA1663" w:rsidDel="00BA1663">
              <w:rPr>
                <w:rStyle w:val="Hyperlink"/>
                <w:noProof/>
                <w:rPrChange w:id="261" w:author="John R Steensen" w:date="2018-11-26T12:21:00Z">
                  <w:rPr>
                    <w:rStyle w:val="Hyperlink"/>
                    <w:noProof/>
                  </w:rPr>
                </w:rPrChange>
              </w:rPr>
              <w:delText>Project Management</w:delText>
            </w:r>
            <w:r w:rsidDel="00BA1663">
              <w:rPr>
                <w:noProof/>
                <w:webHidden/>
              </w:rPr>
              <w:tab/>
              <w:delText>7</w:delText>
            </w:r>
          </w:del>
        </w:p>
        <w:p w14:paraId="4E92A81B" w14:textId="77777777" w:rsidR="00466F81" w:rsidDel="00BA1663" w:rsidRDefault="00466F81">
          <w:pPr>
            <w:pStyle w:val="TOC1"/>
            <w:tabs>
              <w:tab w:val="left" w:pos="440"/>
              <w:tab w:val="right" w:leader="dot" w:pos="9350"/>
            </w:tabs>
            <w:rPr>
              <w:del w:id="262" w:author="John R Steensen" w:date="2018-11-26T12:21:00Z"/>
              <w:noProof/>
            </w:rPr>
          </w:pPr>
          <w:del w:id="263" w:author="John R Steensen" w:date="2018-11-26T12:21:00Z">
            <w:r w:rsidRPr="00BA1663" w:rsidDel="00BA1663">
              <w:rPr>
                <w:rStyle w:val="Hyperlink"/>
                <w:noProof/>
                <w:rPrChange w:id="264" w:author="John R Steensen" w:date="2018-11-26T12:21:00Z">
                  <w:rPr>
                    <w:rStyle w:val="Hyperlink"/>
                    <w:noProof/>
                  </w:rPr>
                </w:rPrChange>
              </w:rPr>
              <w:delText>5.</w:delText>
            </w:r>
            <w:r w:rsidDel="00BA1663">
              <w:rPr>
                <w:noProof/>
              </w:rPr>
              <w:tab/>
            </w:r>
            <w:r w:rsidRPr="00BA1663" w:rsidDel="00BA1663">
              <w:rPr>
                <w:rStyle w:val="Hyperlink"/>
                <w:noProof/>
                <w:rPrChange w:id="265" w:author="John R Steensen" w:date="2018-11-26T12:21:00Z">
                  <w:rPr>
                    <w:rStyle w:val="Hyperlink"/>
                    <w:noProof/>
                  </w:rPr>
                </w:rPrChange>
              </w:rPr>
              <w:delText>Deliverables</w:delText>
            </w:r>
            <w:r w:rsidDel="00BA1663">
              <w:rPr>
                <w:noProof/>
                <w:webHidden/>
              </w:rPr>
              <w:tab/>
              <w:delText>8</w:delText>
            </w:r>
          </w:del>
        </w:p>
        <w:p w14:paraId="6B47F07E" w14:textId="77777777" w:rsidR="00466F81" w:rsidDel="00BA1663" w:rsidRDefault="00466F81">
          <w:pPr>
            <w:pStyle w:val="TOC2"/>
            <w:tabs>
              <w:tab w:val="left" w:pos="880"/>
              <w:tab w:val="right" w:leader="dot" w:pos="9350"/>
            </w:tabs>
            <w:rPr>
              <w:del w:id="266" w:author="John R Steensen" w:date="2018-11-26T12:21:00Z"/>
              <w:noProof/>
            </w:rPr>
          </w:pPr>
          <w:del w:id="267" w:author="John R Steensen" w:date="2018-11-26T12:21:00Z">
            <w:r w:rsidRPr="00BA1663" w:rsidDel="00BA1663">
              <w:rPr>
                <w:rStyle w:val="Hyperlink"/>
                <w:noProof/>
                <w:rPrChange w:id="268" w:author="John R Steensen" w:date="2018-11-26T12:21:00Z">
                  <w:rPr>
                    <w:rStyle w:val="Hyperlink"/>
                    <w:noProof/>
                  </w:rPr>
                </w:rPrChange>
              </w:rPr>
              <w:delText>5.1.</w:delText>
            </w:r>
            <w:r w:rsidDel="00BA1663">
              <w:rPr>
                <w:noProof/>
              </w:rPr>
              <w:tab/>
            </w:r>
            <w:r w:rsidRPr="00BA1663" w:rsidDel="00BA1663">
              <w:rPr>
                <w:rStyle w:val="Hyperlink"/>
                <w:noProof/>
                <w:rPrChange w:id="269" w:author="John R Steensen" w:date="2018-11-26T12:21:00Z">
                  <w:rPr>
                    <w:rStyle w:val="Hyperlink"/>
                    <w:noProof/>
                  </w:rPr>
                </w:rPrChange>
              </w:rPr>
              <w:delText>PCBs</w:delText>
            </w:r>
            <w:r w:rsidDel="00BA1663">
              <w:rPr>
                <w:noProof/>
                <w:webHidden/>
              </w:rPr>
              <w:tab/>
              <w:delText>8</w:delText>
            </w:r>
          </w:del>
        </w:p>
        <w:p w14:paraId="41E20610" w14:textId="77777777" w:rsidR="00466F81" w:rsidDel="00BA1663" w:rsidRDefault="00466F81">
          <w:pPr>
            <w:pStyle w:val="TOC2"/>
            <w:tabs>
              <w:tab w:val="left" w:pos="1100"/>
              <w:tab w:val="right" w:leader="dot" w:pos="9350"/>
            </w:tabs>
            <w:rPr>
              <w:del w:id="270" w:author="John R Steensen" w:date="2018-11-26T12:21:00Z"/>
              <w:noProof/>
            </w:rPr>
          </w:pPr>
          <w:del w:id="271" w:author="John R Steensen" w:date="2018-11-26T12:21:00Z">
            <w:r w:rsidRPr="00BA1663" w:rsidDel="00BA1663">
              <w:rPr>
                <w:rStyle w:val="Hyperlink"/>
                <w:noProof/>
                <w:rPrChange w:id="272" w:author="John R Steensen" w:date="2018-11-26T12:21:00Z">
                  <w:rPr>
                    <w:rStyle w:val="Hyperlink"/>
                    <w:noProof/>
                  </w:rPr>
                </w:rPrChange>
              </w:rPr>
              <w:delText>5.1.2.</w:delText>
            </w:r>
            <w:r w:rsidDel="00BA1663">
              <w:rPr>
                <w:noProof/>
              </w:rPr>
              <w:tab/>
            </w:r>
            <w:r w:rsidRPr="00BA1663" w:rsidDel="00BA1663">
              <w:rPr>
                <w:rStyle w:val="Hyperlink"/>
                <w:noProof/>
                <w:rPrChange w:id="273" w:author="John R Steensen" w:date="2018-11-26T12:21:00Z">
                  <w:rPr>
                    <w:rStyle w:val="Hyperlink"/>
                    <w:noProof/>
                  </w:rPr>
                </w:rPrChange>
              </w:rPr>
              <w:delText>Gerber Generation Procedure</w:delText>
            </w:r>
            <w:r w:rsidDel="00BA1663">
              <w:rPr>
                <w:noProof/>
                <w:webHidden/>
              </w:rPr>
              <w:tab/>
              <w:delText>8</w:delText>
            </w:r>
          </w:del>
        </w:p>
        <w:p w14:paraId="170F6A0F" w14:textId="77777777" w:rsidR="00466F81" w:rsidDel="00BA1663" w:rsidRDefault="00466F81">
          <w:pPr>
            <w:pStyle w:val="TOC1"/>
            <w:tabs>
              <w:tab w:val="left" w:pos="440"/>
              <w:tab w:val="right" w:leader="dot" w:pos="9350"/>
            </w:tabs>
            <w:rPr>
              <w:del w:id="274" w:author="John R Steensen" w:date="2018-11-26T12:21:00Z"/>
              <w:noProof/>
            </w:rPr>
          </w:pPr>
          <w:del w:id="275" w:author="John R Steensen" w:date="2018-11-26T12:21:00Z">
            <w:r w:rsidRPr="00BA1663" w:rsidDel="00BA1663">
              <w:rPr>
                <w:rStyle w:val="Hyperlink"/>
                <w:noProof/>
                <w:rPrChange w:id="276" w:author="John R Steensen" w:date="2018-11-26T12:21:00Z">
                  <w:rPr>
                    <w:rStyle w:val="Hyperlink"/>
                    <w:noProof/>
                  </w:rPr>
                </w:rPrChange>
              </w:rPr>
              <w:delText>6.</w:delText>
            </w:r>
            <w:r w:rsidDel="00BA1663">
              <w:rPr>
                <w:noProof/>
              </w:rPr>
              <w:tab/>
            </w:r>
            <w:r w:rsidRPr="00BA1663" w:rsidDel="00BA1663">
              <w:rPr>
                <w:rStyle w:val="Hyperlink"/>
                <w:noProof/>
                <w:rPrChange w:id="277" w:author="John R Steensen" w:date="2018-11-26T12:21:00Z">
                  <w:rPr>
                    <w:rStyle w:val="Hyperlink"/>
                    <w:noProof/>
                  </w:rPr>
                </w:rPrChange>
              </w:rPr>
              <w:delText>OpenHornet System Architecture</w:delText>
            </w:r>
            <w:r w:rsidDel="00BA1663">
              <w:rPr>
                <w:noProof/>
                <w:webHidden/>
              </w:rPr>
              <w:tab/>
              <w:delText>0</w:delText>
            </w:r>
          </w:del>
        </w:p>
        <w:p w14:paraId="4564778C" w14:textId="77777777" w:rsidR="00466F81" w:rsidDel="00BA1663" w:rsidRDefault="00466F81">
          <w:pPr>
            <w:pStyle w:val="TOC1"/>
            <w:tabs>
              <w:tab w:val="right" w:leader="dot" w:pos="9350"/>
            </w:tabs>
            <w:rPr>
              <w:del w:id="278" w:author="John R Steensen" w:date="2018-11-26T12:21:00Z"/>
              <w:noProof/>
            </w:rPr>
          </w:pPr>
          <w:del w:id="279" w:author="John R Steensen" w:date="2018-11-26T12:21:00Z">
            <w:r w:rsidRPr="00BA1663" w:rsidDel="00BA1663">
              <w:rPr>
                <w:rStyle w:val="Hyperlink"/>
                <w:noProof/>
                <w:rPrChange w:id="280" w:author="John R Steensen" w:date="2018-11-26T12:21:00Z">
                  <w:rPr>
                    <w:rStyle w:val="Hyperlink"/>
                    <w:noProof/>
                  </w:rPr>
                </w:rPrChange>
              </w:rPr>
              <w:delText>Annex A: Acronyms</w:delText>
            </w:r>
            <w:r w:rsidDel="00BA1663">
              <w:rPr>
                <w:noProof/>
                <w:webHidden/>
              </w:rPr>
              <w:tab/>
              <w:delText>0</w:delText>
            </w:r>
          </w:del>
        </w:p>
        <w:p w14:paraId="5716E131" w14:textId="77777777" w:rsidR="00CA413E" w:rsidDel="00466F81" w:rsidRDefault="00CA413E">
          <w:pPr>
            <w:pStyle w:val="TOC1"/>
            <w:tabs>
              <w:tab w:val="right" w:leader="dot" w:pos="9350"/>
            </w:tabs>
            <w:rPr>
              <w:del w:id="281" w:author="John R Steensen" w:date="2018-11-26T08:53:00Z"/>
              <w:noProof/>
            </w:rPr>
          </w:pPr>
          <w:del w:id="282" w:author="John R Steensen" w:date="2018-11-26T08:53:00Z">
            <w:r w:rsidRPr="00466F81" w:rsidDel="00466F81">
              <w:rPr>
                <w:rStyle w:val="Hyperlink"/>
                <w:noProof/>
                <w:rPrChange w:id="283" w:author="John R Steensen" w:date="2018-11-26T08:53:00Z">
                  <w:rPr>
                    <w:rStyle w:val="Hyperlink"/>
                    <w:noProof/>
                  </w:rPr>
                </w:rPrChange>
              </w:rPr>
              <w:delText>Foreword</w:delText>
            </w:r>
            <w:r w:rsidDel="00466F81">
              <w:rPr>
                <w:noProof/>
                <w:webHidden/>
              </w:rPr>
              <w:tab/>
              <w:delText>1</w:delText>
            </w:r>
          </w:del>
        </w:p>
        <w:p w14:paraId="23C9F409" w14:textId="77777777" w:rsidR="00CA413E" w:rsidDel="00466F81" w:rsidRDefault="00CA413E">
          <w:pPr>
            <w:pStyle w:val="TOC1"/>
            <w:tabs>
              <w:tab w:val="right" w:leader="dot" w:pos="9350"/>
            </w:tabs>
            <w:rPr>
              <w:del w:id="284" w:author="John R Steensen" w:date="2018-11-26T08:53:00Z"/>
              <w:noProof/>
            </w:rPr>
          </w:pPr>
          <w:del w:id="285" w:author="John R Steensen" w:date="2018-11-26T08:53:00Z">
            <w:r w:rsidRPr="00466F81" w:rsidDel="00466F81">
              <w:rPr>
                <w:rStyle w:val="Hyperlink"/>
                <w:noProof/>
                <w:rPrChange w:id="286" w:author="John R Steensen" w:date="2018-11-26T08:53:00Z">
                  <w:rPr>
                    <w:rStyle w:val="Hyperlink"/>
                    <w:noProof/>
                  </w:rPr>
                </w:rPrChange>
              </w:rPr>
              <w:delText>Contributors</w:delText>
            </w:r>
            <w:r w:rsidDel="00466F81">
              <w:rPr>
                <w:noProof/>
                <w:webHidden/>
              </w:rPr>
              <w:tab/>
              <w:delText>1</w:delText>
            </w:r>
          </w:del>
        </w:p>
        <w:p w14:paraId="15A3D1F1" w14:textId="77777777" w:rsidR="00CA413E" w:rsidDel="00466F81" w:rsidRDefault="00CA413E">
          <w:pPr>
            <w:pStyle w:val="TOC1"/>
            <w:tabs>
              <w:tab w:val="right" w:leader="dot" w:pos="9350"/>
            </w:tabs>
            <w:rPr>
              <w:del w:id="287" w:author="John R Steensen" w:date="2018-11-26T08:53:00Z"/>
              <w:noProof/>
            </w:rPr>
          </w:pPr>
          <w:del w:id="288" w:author="John R Steensen" w:date="2018-11-26T08:53:00Z">
            <w:r w:rsidRPr="00466F81" w:rsidDel="00466F81">
              <w:rPr>
                <w:rStyle w:val="Hyperlink"/>
                <w:noProof/>
                <w:rPrChange w:id="289" w:author="John R Steensen" w:date="2018-11-26T08:53:00Z">
                  <w:rPr>
                    <w:rStyle w:val="Hyperlink"/>
                    <w:noProof/>
                  </w:rPr>
                </w:rPrChange>
              </w:rPr>
              <w:delText>Table of Contents</w:delText>
            </w:r>
            <w:r w:rsidDel="00466F81">
              <w:rPr>
                <w:noProof/>
                <w:webHidden/>
              </w:rPr>
              <w:tab/>
              <w:delText>2</w:delText>
            </w:r>
          </w:del>
        </w:p>
        <w:p w14:paraId="48B9C7C4" w14:textId="77777777" w:rsidR="00CA413E" w:rsidDel="00466F81" w:rsidRDefault="00CA413E">
          <w:pPr>
            <w:pStyle w:val="TOC1"/>
            <w:tabs>
              <w:tab w:val="left" w:pos="440"/>
              <w:tab w:val="right" w:leader="dot" w:pos="9350"/>
            </w:tabs>
            <w:rPr>
              <w:del w:id="290" w:author="John R Steensen" w:date="2018-11-26T08:53:00Z"/>
              <w:noProof/>
            </w:rPr>
          </w:pPr>
          <w:del w:id="291" w:author="John R Steensen" w:date="2018-11-26T08:53:00Z">
            <w:r w:rsidRPr="00466F81" w:rsidDel="00466F81">
              <w:rPr>
                <w:rStyle w:val="Hyperlink"/>
                <w:noProof/>
                <w:rPrChange w:id="292" w:author="John R Steensen" w:date="2018-11-26T08:53:00Z">
                  <w:rPr>
                    <w:rStyle w:val="Hyperlink"/>
                    <w:noProof/>
                  </w:rPr>
                </w:rPrChange>
              </w:rPr>
              <w:delText>1.</w:delText>
            </w:r>
            <w:r w:rsidDel="00466F81">
              <w:rPr>
                <w:noProof/>
              </w:rPr>
              <w:tab/>
            </w:r>
            <w:r w:rsidRPr="00466F81" w:rsidDel="00466F81">
              <w:rPr>
                <w:rStyle w:val="Hyperlink"/>
                <w:noProof/>
                <w:rPrChange w:id="293" w:author="John R Steensen" w:date="2018-11-26T08:53:00Z">
                  <w:rPr>
                    <w:rStyle w:val="Hyperlink"/>
                    <w:noProof/>
                  </w:rPr>
                </w:rPrChange>
              </w:rPr>
              <w:delText>Overall System Requirements</w:delText>
            </w:r>
            <w:r w:rsidDel="00466F81">
              <w:rPr>
                <w:noProof/>
                <w:webHidden/>
              </w:rPr>
              <w:tab/>
              <w:delText>3</w:delText>
            </w:r>
          </w:del>
        </w:p>
        <w:p w14:paraId="1A319368" w14:textId="77777777" w:rsidR="00CA413E" w:rsidDel="00466F81" w:rsidRDefault="00CA413E">
          <w:pPr>
            <w:pStyle w:val="TOC2"/>
            <w:tabs>
              <w:tab w:val="left" w:pos="880"/>
              <w:tab w:val="right" w:leader="dot" w:pos="9350"/>
            </w:tabs>
            <w:rPr>
              <w:del w:id="294" w:author="John R Steensen" w:date="2018-11-26T08:53:00Z"/>
              <w:noProof/>
            </w:rPr>
          </w:pPr>
          <w:del w:id="295" w:author="John R Steensen" w:date="2018-11-26T08:53:00Z">
            <w:r w:rsidRPr="00466F81" w:rsidDel="00466F81">
              <w:rPr>
                <w:rStyle w:val="Hyperlink"/>
                <w:noProof/>
                <w:rPrChange w:id="296" w:author="John R Steensen" w:date="2018-11-26T08:53:00Z">
                  <w:rPr>
                    <w:rStyle w:val="Hyperlink"/>
                    <w:noProof/>
                  </w:rPr>
                </w:rPrChange>
              </w:rPr>
              <w:delText>1.1.</w:delText>
            </w:r>
            <w:r w:rsidDel="00466F81">
              <w:rPr>
                <w:noProof/>
              </w:rPr>
              <w:tab/>
            </w:r>
            <w:r w:rsidRPr="00466F81" w:rsidDel="00466F81">
              <w:rPr>
                <w:rStyle w:val="Hyperlink"/>
                <w:noProof/>
                <w:rPrChange w:id="297" w:author="John R Steensen" w:date="2018-11-26T08:53:00Z">
                  <w:rPr>
                    <w:rStyle w:val="Hyperlink"/>
                    <w:noProof/>
                  </w:rPr>
                </w:rPrChange>
              </w:rPr>
              <w:delText>Mechanical</w:delText>
            </w:r>
            <w:r w:rsidDel="00466F81">
              <w:rPr>
                <w:noProof/>
                <w:webHidden/>
              </w:rPr>
              <w:tab/>
              <w:delText>3</w:delText>
            </w:r>
          </w:del>
        </w:p>
        <w:p w14:paraId="7AF0B127" w14:textId="77777777" w:rsidR="00CA413E" w:rsidDel="00466F81" w:rsidRDefault="00CA413E">
          <w:pPr>
            <w:pStyle w:val="TOC2"/>
            <w:tabs>
              <w:tab w:val="left" w:pos="880"/>
              <w:tab w:val="right" w:leader="dot" w:pos="9350"/>
            </w:tabs>
            <w:rPr>
              <w:del w:id="298" w:author="John R Steensen" w:date="2018-11-26T08:53:00Z"/>
              <w:noProof/>
            </w:rPr>
          </w:pPr>
          <w:del w:id="299" w:author="John R Steensen" w:date="2018-11-26T08:53:00Z">
            <w:r w:rsidRPr="00466F81" w:rsidDel="00466F81">
              <w:rPr>
                <w:rStyle w:val="Hyperlink"/>
                <w:noProof/>
                <w:rPrChange w:id="300" w:author="John R Steensen" w:date="2018-11-26T08:53:00Z">
                  <w:rPr>
                    <w:rStyle w:val="Hyperlink"/>
                    <w:noProof/>
                  </w:rPr>
                </w:rPrChange>
              </w:rPr>
              <w:delText>1.2.</w:delText>
            </w:r>
            <w:r w:rsidDel="00466F81">
              <w:rPr>
                <w:noProof/>
              </w:rPr>
              <w:tab/>
            </w:r>
            <w:r w:rsidRPr="00466F81" w:rsidDel="00466F81">
              <w:rPr>
                <w:rStyle w:val="Hyperlink"/>
                <w:noProof/>
                <w:rPrChange w:id="301" w:author="John R Steensen" w:date="2018-11-26T08:53:00Z">
                  <w:rPr>
                    <w:rStyle w:val="Hyperlink"/>
                    <w:noProof/>
                  </w:rPr>
                </w:rPrChange>
              </w:rPr>
              <w:delText>Electrical</w:delText>
            </w:r>
            <w:r w:rsidDel="00466F81">
              <w:rPr>
                <w:noProof/>
                <w:webHidden/>
              </w:rPr>
              <w:tab/>
              <w:delText>3</w:delText>
            </w:r>
          </w:del>
        </w:p>
        <w:p w14:paraId="7EC92418" w14:textId="77777777" w:rsidR="00CA413E" w:rsidDel="00466F81" w:rsidRDefault="00CA413E">
          <w:pPr>
            <w:pStyle w:val="TOC1"/>
            <w:tabs>
              <w:tab w:val="left" w:pos="440"/>
              <w:tab w:val="right" w:leader="dot" w:pos="9350"/>
            </w:tabs>
            <w:rPr>
              <w:del w:id="302" w:author="John R Steensen" w:date="2018-11-26T08:53:00Z"/>
              <w:noProof/>
            </w:rPr>
          </w:pPr>
          <w:del w:id="303" w:author="John R Steensen" w:date="2018-11-26T08:53:00Z">
            <w:r w:rsidRPr="00466F81" w:rsidDel="00466F81">
              <w:rPr>
                <w:rStyle w:val="Hyperlink"/>
                <w:noProof/>
                <w:rPrChange w:id="304" w:author="John R Steensen" w:date="2018-11-26T08:53:00Z">
                  <w:rPr>
                    <w:rStyle w:val="Hyperlink"/>
                    <w:noProof/>
                  </w:rPr>
                </w:rPrChange>
              </w:rPr>
              <w:delText>2.</w:delText>
            </w:r>
            <w:r w:rsidDel="00466F81">
              <w:rPr>
                <w:noProof/>
              </w:rPr>
              <w:tab/>
            </w:r>
            <w:r w:rsidRPr="00466F81" w:rsidDel="00466F81">
              <w:rPr>
                <w:rStyle w:val="Hyperlink"/>
                <w:noProof/>
                <w:rPrChange w:id="305" w:author="John R Steensen" w:date="2018-11-26T08:53:00Z">
                  <w:rPr>
                    <w:rStyle w:val="Hyperlink"/>
                    <w:noProof/>
                  </w:rPr>
                </w:rPrChange>
              </w:rPr>
              <w:delText>Panel Requirements</w:delText>
            </w:r>
            <w:r w:rsidDel="00466F81">
              <w:rPr>
                <w:noProof/>
                <w:webHidden/>
              </w:rPr>
              <w:tab/>
              <w:delText>4</w:delText>
            </w:r>
          </w:del>
        </w:p>
        <w:p w14:paraId="057AA189" w14:textId="77777777" w:rsidR="00CA413E" w:rsidDel="00466F81" w:rsidRDefault="00CA413E">
          <w:pPr>
            <w:pStyle w:val="TOC2"/>
            <w:tabs>
              <w:tab w:val="left" w:pos="880"/>
              <w:tab w:val="right" w:leader="dot" w:pos="9350"/>
            </w:tabs>
            <w:rPr>
              <w:del w:id="306" w:author="John R Steensen" w:date="2018-11-26T08:53:00Z"/>
              <w:noProof/>
            </w:rPr>
          </w:pPr>
          <w:del w:id="307" w:author="John R Steensen" w:date="2018-11-26T08:53:00Z">
            <w:r w:rsidRPr="00466F81" w:rsidDel="00466F81">
              <w:rPr>
                <w:rStyle w:val="Hyperlink"/>
                <w:noProof/>
                <w:rPrChange w:id="308" w:author="John R Steensen" w:date="2018-11-26T08:53:00Z">
                  <w:rPr>
                    <w:rStyle w:val="Hyperlink"/>
                    <w:noProof/>
                  </w:rPr>
                </w:rPrChange>
              </w:rPr>
              <w:delText>2.1.</w:delText>
            </w:r>
            <w:r w:rsidDel="00466F81">
              <w:rPr>
                <w:noProof/>
              </w:rPr>
              <w:tab/>
            </w:r>
            <w:r w:rsidRPr="00466F81" w:rsidDel="00466F81">
              <w:rPr>
                <w:rStyle w:val="Hyperlink"/>
                <w:noProof/>
                <w:rPrChange w:id="309" w:author="John R Steensen" w:date="2018-11-26T08:53:00Z">
                  <w:rPr>
                    <w:rStyle w:val="Hyperlink"/>
                    <w:noProof/>
                  </w:rPr>
                </w:rPrChange>
              </w:rPr>
              <w:delText>Panel Stackup</w:delText>
            </w:r>
            <w:r w:rsidDel="00466F81">
              <w:rPr>
                <w:noProof/>
                <w:webHidden/>
              </w:rPr>
              <w:tab/>
              <w:delText>4</w:delText>
            </w:r>
          </w:del>
        </w:p>
        <w:p w14:paraId="4C93BF23" w14:textId="77777777" w:rsidR="00CA413E" w:rsidDel="00466F81" w:rsidRDefault="00CA413E">
          <w:pPr>
            <w:pStyle w:val="TOC2"/>
            <w:tabs>
              <w:tab w:val="left" w:pos="880"/>
              <w:tab w:val="right" w:leader="dot" w:pos="9350"/>
            </w:tabs>
            <w:rPr>
              <w:del w:id="310" w:author="John R Steensen" w:date="2018-11-26T08:53:00Z"/>
              <w:noProof/>
            </w:rPr>
          </w:pPr>
          <w:del w:id="311" w:author="John R Steensen" w:date="2018-11-26T08:53:00Z">
            <w:r w:rsidRPr="00466F81" w:rsidDel="00466F81">
              <w:rPr>
                <w:rStyle w:val="Hyperlink"/>
                <w:noProof/>
                <w:rPrChange w:id="312" w:author="John R Steensen" w:date="2018-11-26T08:53:00Z">
                  <w:rPr>
                    <w:rStyle w:val="Hyperlink"/>
                    <w:noProof/>
                  </w:rPr>
                </w:rPrChange>
              </w:rPr>
              <w:delText>2.2.</w:delText>
            </w:r>
            <w:r w:rsidDel="00466F81">
              <w:rPr>
                <w:noProof/>
              </w:rPr>
              <w:tab/>
            </w:r>
            <w:r w:rsidRPr="00466F81" w:rsidDel="00466F81">
              <w:rPr>
                <w:rStyle w:val="Hyperlink"/>
                <w:noProof/>
                <w:rPrChange w:id="313" w:author="John R Steensen" w:date="2018-11-26T08:53:00Z">
                  <w:rPr>
                    <w:rStyle w:val="Hyperlink"/>
                    <w:noProof/>
                  </w:rPr>
                </w:rPrChange>
              </w:rPr>
              <w:delText>Panel Construction</w:delText>
            </w:r>
            <w:r w:rsidDel="00466F81">
              <w:rPr>
                <w:noProof/>
                <w:webHidden/>
              </w:rPr>
              <w:tab/>
              <w:delText>4</w:delText>
            </w:r>
          </w:del>
        </w:p>
        <w:p w14:paraId="5B188EA9" w14:textId="77777777" w:rsidR="00CA413E" w:rsidDel="00466F81" w:rsidRDefault="00CA413E">
          <w:pPr>
            <w:pStyle w:val="TOC2"/>
            <w:tabs>
              <w:tab w:val="left" w:pos="880"/>
              <w:tab w:val="right" w:leader="dot" w:pos="9350"/>
            </w:tabs>
            <w:rPr>
              <w:del w:id="314" w:author="John R Steensen" w:date="2018-11-26T08:53:00Z"/>
              <w:noProof/>
            </w:rPr>
          </w:pPr>
          <w:del w:id="315" w:author="John R Steensen" w:date="2018-11-26T08:53:00Z">
            <w:r w:rsidRPr="00466F81" w:rsidDel="00466F81">
              <w:rPr>
                <w:rStyle w:val="Hyperlink"/>
                <w:noProof/>
                <w:rPrChange w:id="316" w:author="John R Steensen" w:date="2018-11-26T08:53:00Z">
                  <w:rPr>
                    <w:rStyle w:val="Hyperlink"/>
                    <w:noProof/>
                  </w:rPr>
                </w:rPrChange>
              </w:rPr>
              <w:delText>2.3.</w:delText>
            </w:r>
            <w:r w:rsidDel="00466F81">
              <w:rPr>
                <w:noProof/>
              </w:rPr>
              <w:tab/>
            </w:r>
            <w:r w:rsidRPr="00466F81" w:rsidDel="00466F81">
              <w:rPr>
                <w:rStyle w:val="Hyperlink"/>
                <w:noProof/>
                <w:rPrChange w:id="317" w:author="John R Steensen" w:date="2018-11-26T08:53:00Z">
                  <w:rPr>
                    <w:rStyle w:val="Hyperlink"/>
                    <w:noProof/>
                  </w:rPr>
                </w:rPrChange>
              </w:rPr>
              <w:delText>Panel Typography</w:delText>
            </w:r>
            <w:r w:rsidDel="00466F81">
              <w:rPr>
                <w:noProof/>
                <w:webHidden/>
              </w:rPr>
              <w:tab/>
              <w:delText>4</w:delText>
            </w:r>
          </w:del>
        </w:p>
        <w:p w14:paraId="5825C747" w14:textId="77777777" w:rsidR="00CA413E" w:rsidDel="00466F81" w:rsidRDefault="00CA413E">
          <w:pPr>
            <w:pStyle w:val="TOC1"/>
            <w:tabs>
              <w:tab w:val="left" w:pos="440"/>
              <w:tab w:val="right" w:leader="dot" w:pos="9350"/>
            </w:tabs>
            <w:rPr>
              <w:del w:id="318" w:author="John R Steensen" w:date="2018-11-26T08:53:00Z"/>
              <w:noProof/>
            </w:rPr>
          </w:pPr>
          <w:del w:id="319" w:author="John R Steensen" w:date="2018-11-26T08:53:00Z">
            <w:r w:rsidRPr="00466F81" w:rsidDel="00466F81">
              <w:rPr>
                <w:rStyle w:val="Hyperlink"/>
                <w:noProof/>
                <w:rPrChange w:id="320" w:author="John R Steensen" w:date="2018-11-26T08:53:00Z">
                  <w:rPr>
                    <w:rStyle w:val="Hyperlink"/>
                    <w:noProof/>
                  </w:rPr>
                </w:rPrChange>
              </w:rPr>
              <w:delText>3.</w:delText>
            </w:r>
            <w:r w:rsidDel="00466F81">
              <w:rPr>
                <w:noProof/>
              </w:rPr>
              <w:tab/>
            </w:r>
            <w:r w:rsidRPr="00466F81" w:rsidDel="00466F81">
              <w:rPr>
                <w:rStyle w:val="Hyperlink"/>
                <w:noProof/>
                <w:rPrChange w:id="321" w:author="John R Steensen" w:date="2018-11-26T08:53:00Z">
                  <w:rPr>
                    <w:rStyle w:val="Hyperlink"/>
                    <w:noProof/>
                  </w:rPr>
                </w:rPrChange>
              </w:rPr>
              <w:delText>Structural Requirements</w:delText>
            </w:r>
            <w:r w:rsidDel="00466F81">
              <w:rPr>
                <w:noProof/>
                <w:webHidden/>
              </w:rPr>
              <w:tab/>
              <w:delText>5</w:delText>
            </w:r>
          </w:del>
        </w:p>
        <w:p w14:paraId="3C5ADF7C" w14:textId="77777777" w:rsidR="00CA413E" w:rsidDel="00466F81" w:rsidRDefault="00CA413E">
          <w:pPr>
            <w:pStyle w:val="TOC1"/>
            <w:tabs>
              <w:tab w:val="left" w:pos="440"/>
              <w:tab w:val="right" w:leader="dot" w:pos="9350"/>
            </w:tabs>
            <w:rPr>
              <w:del w:id="322" w:author="John R Steensen" w:date="2018-11-26T08:53:00Z"/>
              <w:noProof/>
            </w:rPr>
          </w:pPr>
          <w:del w:id="323" w:author="John R Steensen" w:date="2018-11-26T08:53:00Z">
            <w:r w:rsidRPr="00466F81" w:rsidDel="00466F81">
              <w:rPr>
                <w:rStyle w:val="Hyperlink"/>
                <w:noProof/>
                <w:rPrChange w:id="324" w:author="John R Steensen" w:date="2018-11-26T08:53:00Z">
                  <w:rPr>
                    <w:rStyle w:val="Hyperlink"/>
                    <w:noProof/>
                  </w:rPr>
                </w:rPrChange>
              </w:rPr>
              <w:delText>4.</w:delText>
            </w:r>
            <w:r w:rsidDel="00466F81">
              <w:rPr>
                <w:noProof/>
              </w:rPr>
              <w:tab/>
            </w:r>
            <w:r w:rsidRPr="00466F81" w:rsidDel="00466F81">
              <w:rPr>
                <w:rStyle w:val="Hyperlink"/>
                <w:noProof/>
                <w:rPrChange w:id="325" w:author="John R Steensen" w:date="2018-11-26T08:53:00Z">
                  <w:rPr>
                    <w:rStyle w:val="Hyperlink"/>
                    <w:noProof/>
                  </w:rPr>
                </w:rPrChange>
              </w:rPr>
              <w:delText>Computer Aided Design (CAD) Requirements</w:delText>
            </w:r>
            <w:r w:rsidDel="00466F81">
              <w:rPr>
                <w:noProof/>
                <w:webHidden/>
              </w:rPr>
              <w:tab/>
              <w:delText>5</w:delText>
            </w:r>
          </w:del>
        </w:p>
        <w:p w14:paraId="053C7915" w14:textId="77777777" w:rsidR="00CA413E" w:rsidDel="00466F81" w:rsidRDefault="00CA413E">
          <w:pPr>
            <w:pStyle w:val="TOC2"/>
            <w:tabs>
              <w:tab w:val="left" w:pos="880"/>
              <w:tab w:val="right" w:leader="dot" w:pos="9350"/>
            </w:tabs>
            <w:rPr>
              <w:del w:id="326" w:author="John R Steensen" w:date="2018-11-26T08:53:00Z"/>
              <w:noProof/>
            </w:rPr>
          </w:pPr>
          <w:del w:id="327" w:author="John R Steensen" w:date="2018-11-26T08:53:00Z">
            <w:r w:rsidRPr="00466F81" w:rsidDel="00466F81">
              <w:rPr>
                <w:rStyle w:val="Hyperlink"/>
                <w:noProof/>
                <w:rPrChange w:id="328" w:author="John R Steensen" w:date="2018-11-26T08:53:00Z">
                  <w:rPr>
                    <w:rStyle w:val="Hyperlink"/>
                    <w:noProof/>
                  </w:rPr>
                </w:rPrChange>
              </w:rPr>
              <w:delText>4.1.</w:delText>
            </w:r>
            <w:r w:rsidDel="00466F81">
              <w:rPr>
                <w:noProof/>
              </w:rPr>
              <w:tab/>
            </w:r>
            <w:r w:rsidRPr="00466F81" w:rsidDel="00466F81">
              <w:rPr>
                <w:rStyle w:val="Hyperlink"/>
                <w:noProof/>
                <w:rPrChange w:id="329" w:author="John R Steensen" w:date="2018-11-26T08:53:00Z">
                  <w:rPr>
                    <w:rStyle w:val="Hyperlink"/>
                    <w:noProof/>
                  </w:rPr>
                </w:rPrChange>
              </w:rPr>
              <w:delText>Mechanical CAD (MCAD)</w:delText>
            </w:r>
            <w:r w:rsidDel="00466F81">
              <w:rPr>
                <w:noProof/>
                <w:webHidden/>
              </w:rPr>
              <w:tab/>
              <w:delText>5</w:delText>
            </w:r>
          </w:del>
        </w:p>
        <w:p w14:paraId="7BFDD6B8" w14:textId="77777777" w:rsidR="00CA413E" w:rsidDel="00466F81" w:rsidRDefault="00CA413E">
          <w:pPr>
            <w:pStyle w:val="TOC2"/>
            <w:tabs>
              <w:tab w:val="left" w:pos="880"/>
              <w:tab w:val="right" w:leader="dot" w:pos="9350"/>
            </w:tabs>
            <w:rPr>
              <w:del w:id="330" w:author="John R Steensen" w:date="2018-11-26T08:53:00Z"/>
              <w:noProof/>
            </w:rPr>
          </w:pPr>
          <w:del w:id="331" w:author="John R Steensen" w:date="2018-11-26T08:53:00Z">
            <w:r w:rsidRPr="00466F81" w:rsidDel="00466F81">
              <w:rPr>
                <w:rStyle w:val="Hyperlink"/>
                <w:noProof/>
                <w:rPrChange w:id="332" w:author="John R Steensen" w:date="2018-11-26T08:53:00Z">
                  <w:rPr>
                    <w:rStyle w:val="Hyperlink"/>
                    <w:noProof/>
                  </w:rPr>
                </w:rPrChange>
              </w:rPr>
              <w:delText>4.2.</w:delText>
            </w:r>
            <w:r w:rsidDel="00466F81">
              <w:rPr>
                <w:noProof/>
              </w:rPr>
              <w:tab/>
            </w:r>
            <w:r w:rsidRPr="00466F81" w:rsidDel="00466F81">
              <w:rPr>
                <w:rStyle w:val="Hyperlink"/>
                <w:noProof/>
                <w:rPrChange w:id="333" w:author="John R Steensen" w:date="2018-11-26T08:53:00Z">
                  <w:rPr>
                    <w:rStyle w:val="Hyperlink"/>
                    <w:noProof/>
                  </w:rPr>
                </w:rPrChange>
              </w:rPr>
              <w:delText>Electrical CAD (ECAD)</w:delText>
            </w:r>
            <w:r w:rsidDel="00466F81">
              <w:rPr>
                <w:noProof/>
                <w:webHidden/>
              </w:rPr>
              <w:tab/>
              <w:delText>5</w:delText>
            </w:r>
          </w:del>
        </w:p>
        <w:p w14:paraId="5423449B" w14:textId="77777777" w:rsidR="00CA413E" w:rsidDel="00466F81" w:rsidRDefault="00CA413E">
          <w:pPr>
            <w:pStyle w:val="TOC2"/>
            <w:tabs>
              <w:tab w:val="left" w:pos="880"/>
              <w:tab w:val="right" w:leader="dot" w:pos="9350"/>
            </w:tabs>
            <w:rPr>
              <w:del w:id="334" w:author="John R Steensen" w:date="2018-11-26T08:53:00Z"/>
              <w:noProof/>
            </w:rPr>
          </w:pPr>
          <w:del w:id="335" w:author="John R Steensen" w:date="2018-11-26T08:53:00Z">
            <w:r w:rsidRPr="00466F81" w:rsidDel="00466F81">
              <w:rPr>
                <w:rStyle w:val="Hyperlink"/>
                <w:noProof/>
                <w:rPrChange w:id="336" w:author="John R Steensen" w:date="2018-11-26T08:53:00Z">
                  <w:rPr>
                    <w:rStyle w:val="Hyperlink"/>
                    <w:noProof/>
                  </w:rPr>
                </w:rPrChange>
              </w:rPr>
              <w:delText>4.3.</w:delText>
            </w:r>
            <w:r w:rsidDel="00466F81">
              <w:rPr>
                <w:noProof/>
              </w:rPr>
              <w:tab/>
            </w:r>
            <w:r w:rsidRPr="00466F81" w:rsidDel="00466F81">
              <w:rPr>
                <w:rStyle w:val="Hyperlink"/>
                <w:noProof/>
                <w:rPrChange w:id="337" w:author="John R Steensen" w:date="2018-11-26T08:53:00Z">
                  <w:rPr>
                    <w:rStyle w:val="Hyperlink"/>
                    <w:noProof/>
                  </w:rPr>
                </w:rPrChange>
              </w:rPr>
              <w:delText>Product Data Management</w:delText>
            </w:r>
            <w:r w:rsidDel="00466F81">
              <w:rPr>
                <w:noProof/>
                <w:webHidden/>
              </w:rPr>
              <w:tab/>
              <w:delText>5</w:delText>
            </w:r>
          </w:del>
        </w:p>
        <w:p w14:paraId="680BE092" w14:textId="77777777" w:rsidR="00CA413E" w:rsidDel="00466F81" w:rsidRDefault="00CA413E">
          <w:pPr>
            <w:pStyle w:val="TOC1"/>
            <w:tabs>
              <w:tab w:val="left" w:pos="440"/>
              <w:tab w:val="right" w:leader="dot" w:pos="9350"/>
            </w:tabs>
            <w:rPr>
              <w:del w:id="338" w:author="John R Steensen" w:date="2018-11-26T08:53:00Z"/>
              <w:noProof/>
            </w:rPr>
          </w:pPr>
          <w:del w:id="339" w:author="John R Steensen" w:date="2018-11-26T08:53:00Z">
            <w:r w:rsidRPr="00466F81" w:rsidDel="00466F81">
              <w:rPr>
                <w:rStyle w:val="Hyperlink"/>
                <w:noProof/>
                <w:rPrChange w:id="340" w:author="John R Steensen" w:date="2018-11-26T08:53:00Z">
                  <w:rPr>
                    <w:rStyle w:val="Hyperlink"/>
                    <w:noProof/>
                  </w:rPr>
                </w:rPrChange>
              </w:rPr>
              <w:delText>5.</w:delText>
            </w:r>
            <w:r w:rsidDel="00466F81">
              <w:rPr>
                <w:noProof/>
              </w:rPr>
              <w:tab/>
            </w:r>
            <w:r w:rsidRPr="00466F81" w:rsidDel="00466F81">
              <w:rPr>
                <w:rStyle w:val="Hyperlink"/>
                <w:noProof/>
                <w:rPrChange w:id="341" w:author="John R Steensen" w:date="2018-11-26T08:53:00Z">
                  <w:rPr>
                    <w:rStyle w:val="Hyperlink"/>
                    <w:noProof/>
                  </w:rPr>
                </w:rPrChange>
              </w:rPr>
              <w:delText>Electrical System Architecture</w:delText>
            </w:r>
            <w:r w:rsidDel="00466F81">
              <w:rPr>
                <w:noProof/>
                <w:webHidden/>
              </w:rPr>
              <w:tab/>
              <w:delText>0</w:delText>
            </w:r>
          </w:del>
        </w:p>
        <w:p w14:paraId="2AB34151" w14:textId="77777777" w:rsidR="00CA413E" w:rsidDel="00466F81" w:rsidRDefault="00CA413E">
          <w:pPr>
            <w:pStyle w:val="TOC1"/>
            <w:tabs>
              <w:tab w:val="left" w:pos="440"/>
              <w:tab w:val="right" w:leader="dot" w:pos="9350"/>
            </w:tabs>
            <w:rPr>
              <w:del w:id="342" w:author="John R Steensen" w:date="2018-11-26T08:53:00Z"/>
              <w:noProof/>
            </w:rPr>
          </w:pPr>
          <w:del w:id="343" w:author="John R Steensen" w:date="2018-11-26T08:53:00Z">
            <w:r w:rsidRPr="00466F81" w:rsidDel="00466F81">
              <w:rPr>
                <w:rStyle w:val="Hyperlink"/>
                <w:noProof/>
                <w:rPrChange w:id="344" w:author="John R Steensen" w:date="2018-11-26T08:53:00Z">
                  <w:rPr>
                    <w:rStyle w:val="Hyperlink"/>
                    <w:noProof/>
                  </w:rPr>
                </w:rPrChange>
              </w:rPr>
              <w:delText>A.</w:delText>
            </w:r>
            <w:r w:rsidDel="00466F81">
              <w:rPr>
                <w:noProof/>
              </w:rPr>
              <w:tab/>
            </w:r>
            <w:r w:rsidRPr="00466F81" w:rsidDel="00466F81">
              <w:rPr>
                <w:rStyle w:val="Hyperlink"/>
                <w:noProof/>
                <w:rPrChange w:id="345" w:author="John R Steensen" w:date="2018-11-26T08:53:00Z">
                  <w:rPr>
                    <w:rStyle w:val="Hyperlink"/>
                    <w:noProof/>
                  </w:rPr>
                </w:rPrChange>
              </w:rPr>
              <w:delText>Annex A: Acronyms</w:delText>
            </w:r>
            <w:r w:rsidDel="00466F81">
              <w:rPr>
                <w:noProof/>
                <w:webHidden/>
              </w:rPr>
              <w:tab/>
              <w:delText>0</w:delText>
            </w:r>
          </w:del>
        </w:p>
        <w:p w14:paraId="39DD9911" w14:textId="77777777" w:rsidR="00776AEC" w:rsidRDefault="00776AEC" w:rsidP="00BC7765">
          <w:pPr>
            <w:rPr>
              <w:b/>
              <w:bCs/>
              <w:noProof/>
            </w:rPr>
          </w:pPr>
          <w:r>
            <w:rPr>
              <w:b/>
              <w:bCs/>
              <w:noProof/>
            </w:rPr>
            <w:fldChar w:fldCharType="end"/>
          </w:r>
        </w:p>
      </w:sdtContent>
    </w:sdt>
    <w:p w14:paraId="0545F673" w14:textId="77777777" w:rsidR="00776AEC" w:rsidRDefault="00776AEC">
      <w:pPr>
        <w:rPr>
          <w:b/>
          <w:bCs/>
          <w:noProof/>
        </w:rPr>
      </w:pPr>
      <w:r>
        <w:rPr>
          <w:b/>
          <w:bCs/>
          <w:noProof/>
        </w:rPr>
        <w:br w:type="page"/>
      </w:r>
    </w:p>
    <w:p w14:paraId="680C4203" w14:textId="77777777" w:rsidR="00BC7765" w:rsidRPr="00764682" w:rsidRDefault="00776AEC" w:rsidP="00764682">
      <w:pPr>
        <w:pStyle w:val="Heading1"/>
      </w:pPr>
      <w:bookmarkStart w:id="346" w:name="_Toc530998309"/>
      <w:r w:rsidRPr="00764682">
        <w:t>Overall System Requirements</w:t>
      </w:r>
      <w:bookmarkEnd w:id="346"/>
    </w:p>
    <w:p w14:paraId="394D5BAF" w14:textId="77777777" w:rsidR="00776AEC" w:rsidRPr="00776AEC" w:rsidRDefault="00776AEC" w:rsidP="001D00CC">
      <w:pPr>
        <w:pStyle w:val="Heading2"/>
        <w:pPrChange w:id="347" w:author="John R Steensen" w:date="2018-11-26T09:28:00Z">
          <w:pPr>
            <w:pStyle w:val="Heading2"/>
          </w:pPr>
        </w:pPrChange>
      </w:pPr>
      <w:r w:rsidRPr="00776AEC">
        <w:t xml:space="preserve"> </w:t>
      </w:r>
      <w:bookmarkStart w:id="348" w:name="_Toc530998310"/>
      <w:r w:rsidRPr="008315BE">
        <w:t>Mechanical</w:t>
      </w:r>
      <w:bookmarkEnd w:id="348"/>
    </w:p>
    <w:p w14:paraId="67C3264F" w14:textId="77777777" w:rsidR="00776AEC" w:rsidRDefault="00020E49" w:rsidP="00730D0D">
      <w:pPr>
        <w:pStyle w:val="ListParagraph"/>
        <w:numPr>
          <w:ilvl w:val="2"/>
          <w:numId w:val="18"/>
        </w:numPr>
        <w:ind w:left="2070" w:hanging="900"/>
      </w:pPr>
      <w:r>
        <w:t>All major subcomponents (Main Instrument Panel (MIP), Left Console, Right Console, etc.) shall be capable of movement through a standard 30-inch-wide interior residential door.</w:t>
      </w:r>
    </w:p>
    <w:p w14:paraId="44A18774" w14:textId="77777777" w:rsidR="00020E49" w:rsidRDefault="00020E49" w:rsidP="00730D0D">
      <w:pPr>
        <w:pStyle w:val="ListParagraph"/>
        <w:numPr>
          <w:ilvl w:val="2"/>
          <w:numId w:val="18"/>
        </w:numPr>
        <w:ind w:left="2070" w:hanging="900"/>
      </w:pPr>
      <w:r>
        <w:t>All major subcomponents shall be able to be assembled and disassembled from each other with minimal hand tools</w:t>
      </w:r>
      <w:r w:rsidR="00A145D1">
        <w:t xml:space="preserve"> for transit purposes.</w:t>
      </w:r>
    </w:p>
    <w:p w14:paraId="03D6566B" w14:textId="77777777" w:rsidR="00020E49" w:rsidRDefault="00020E49" w:rsidP="00730D0D">
      <w:pPr>
        <w:pStyle w:val="ListParagraph"/>
        <w:numPr>
          <w:ilvl w:val="2"/>
          <w:numId w:val="18"/>
        </w:numPr>
        <w:ind w:left="2070" w:hanging="900"/>
      </w:pPr>
      <w:r>
        <w:t>System will be designed to occupy a minimal overall footprint, with the exception of major accessories, including, but not limited to, PC or LCD/TFT/TV/projector visual outputs.</w:t>
      </w:r>
    </w:p>
    <w:p w14:paraId="50BE0237" w14:textId="77777777" w:rsidR="00020E49" w:rsidRDefault="00020E49" w:rsidP="00730D0D">
      <w:pPr>
        <w:pStyle w:val="ListParagraph"/>
        <w:numPr>
          <w:ilvl w:val="2"/>
          <w:numId w:val="18"/>
        </w:numPr>
        <w:ind w:left="2070" w:hanging="900"/>
      </w:pPr>
      <w:r>
        <w:t>Minimum tooling required shall consist of:</w:t>
      </w:r>
    </w:p>
    <w:p w14:paraId="2467CC6D" w14:textId="77777777" w:rsidR="00730D0D" w:rsidRPr="00730D0D" w:rsidRDefault="00730D0D" w:rsidP="00730D0D">
      <w:pPr>
        <w:pStyle w:val="ListParagraph"/>
        <w:numPr>
          <w:ilvl w:val="0"/>
          <w:numId w:val="17"/>
        </w:numPr>
        <w:rPr>
          <w:vanish/>
        </w:rPr>
      </w:pPr>
    </w:p>
    <w:p w14:paraId="3D1A4046" w14:textId="77777777" w:rsidR="00730D0D" w:rsidRPr="00730D0D" w:rsidRDefault="00730D0D" w:rsidP="00730D0D">
      <w:pPr>
        <w:pStyle w:val="ListParagraph"/>
        <w:numPr>
          <w:ilvl w:val="2"/>
          <w:numId w:val="17"/>
        </w:numPr>
        <w:rPr>
          <w:vanish/>
        </w:rPr>
      </w:pPr>
    </w:p>
    <w:p w14:paraId="33208CA1" w14:textId="77777777" w:rsidR="00730D0D" w:rsidRPr="00730D0D" w:rsidRDefault="00730D0D" w:rsidP="00730D0D">
      <w:pPr>
        <w:pStyle w:val="ListParagraph"/>
        <w:numPr>
          <w:ilvl w:val="2"/>
          <w:numId w:val="17"/>
        </w:numPr>
        <w:rPr>
          <w:vanish/>
        </w:rPr>
      </w:pPr>
    </w:p>
    <w:p w14:paraId="02BFD61B" w14:textId="77777777" w:rsidR="00730D0D" w:rsidRPr="00730D0D" w:rsidRDefault="00730D0D" w:rsidP="00730D0D">
      <w:pPr>
        <w:pStyle w:val="ListParagraph"/>
        <w:numPr>
          <w:ilvl w:val="2"/>
          <w:numId w:val="17"/>
        </w:numPr>
        <w:rPr>
          <w:vanish/>
        </w:rPr>
      </w:pPr>
    </w:p>
    <w:p w14:paraId="14858694" w14:textId="77777777" w:rsidR="00730D0D" w:rsidRPr="00730D0D" w:rsidRDefault="00730D0D" w:rsidP="00730D0D">
      <w:pPr>
        <w:pStyle w:val="ListParagraph"/>
        <w:numPr>
          <w:ilvl w:val="2"/>
          <w:numId w:val="17"/>
        </w:numPr>
        <w:rPr>
          <w:vanish/>
        </w:rPr>
      </w:pPr>
    </w:p>
    <w:p w14:paraId="61889B28" w14:textId="77777777" w:rsidR="00020E49" w:rsidRDefault="00020E49" w:rsidP="00730D0D">
      <w:pPr>
        <w:pStyle w:val="ListParagraph"/>
        <w:numPr>
          <w:ilvl w:val="3"/>
          <w:numId w:val="17"/>
        </w:numPr>
        <w:ind w:left="3060" w:hanging="990"/>
      </w:pPr>
      <w:r>
        <w:t>a hobbyist 3D printer (Prusa i3 MK3 or equivalent.)</w:t>
      </w:r>
    </w:p>
    <w:p w14:paraId="50B531A2" w14:textId="77777777" w:rsidR="00020E49" w:rsidRDefault="00020E49" w:rsidP="00730D0D">
      <w:pPr>
        <w:pStyle w:val="ListParagraph"/>
        <w:numPr>
          <w:ilvl w:val="3"/>
          <w:numId w:val="17"/>
        </w:numPr>
        <w:ind w:left="3060" w:hanging="990"/>
      </w:pPr>
      <w:r>
        <w:t>a hobbyist CNC Router (XCarve 1000x1000 or equivalent.)</w:t>
      </w:r>
    </w:p>
    <w:p w14:paraId="523E0777" w14:textId="77777777" w:rsidR="00020E49" w:rsidRDefault="00020E49" w:rsidP="00730D0D">
      <w:pPr>
        <w:pStyle w:val="ListParagraph"/>
        <w:numPr>
          <w:ilvl w:val="3"/>
          <w:numId w:val="17"/>
        </w:numPr>
        <w:ind w:left="3060" w:hanging="990"/>
      </w:pPr>
      <w:r>
        <w:t>common hand/power tools (Drill, screwdrivers, sanders, wrenches, ratchets and sockets, calipers, tape measure, ruler, square, marking devices, etc.)</w:t>
      </w:r>
    </w:p>
    <w:p w14:paraId="30B1447C" w14:textId="74C8984E" w:rsidR="00AC6D6E" w:rsidRDefault="00AC6D6E" w:rsidP="00730D0D">
      <w:pPr>
        <w:pStyle w:val="ListParagraph"/>
        <w:numPr>
          <w:ilvl w:val="3"/>
          <w:numId w:val="17"/>
        </w:numPr>
        <w:ind w:left="3060" w:hanging="990"/>
      </w:pPr>
      <w:r>
        <w:t xml:space="preserve">basic electronics assembly equipment (multimeter, soldering station, magnifier (optional), desolder </w:t>
      </w:r>
      <w:r w:rsidR="00064EC4">
        <w:t>vacuum</w:t>
      </w:r>
      <w:r>
        <w:t>, desolder braid, solder, flux.)</w:t>
      </w:r>
    </w:p>
    <w:p w14:paraId="1B9D243D" w14:textId="77777777" w:rsidR="00DF5C0F" w:rsidRDefault="00A145D1" w:rsidP="00DF5C0F">
      <w:pPr>
        <w:pStyle w:val="ListParagraph"/>
        <w:numPr>
          <w:ilvl w:val="2"/>
          <w:numId w:val="17"/>
        </w:numPr>
        <w:ind w:left="2070" w:hanging="900"/>
      </w:pPr>
      <w:r>
        <w:t>All components shall be designed with a major consideration for ease of future maintenance.</w:t>
      </w:r>
    </w:p>
    <w:p w14:paraId="7683EDCE" w14:textId="77777777" w:rsidR="00776AEC" w:rsidRDefault="00776AEC" w:rsidP="001D00CC">
      <w:pPr>
        <w:pStyle w:val="Heading2"/>
        <w:pPrChange w:id="349" w:author="John R Steensen" w:date="2018-11-26T09:28:00Z">
          <w:pPr>
            <w:pStyle w:val="Heading2"/>
          </w:pPr>
        </w:pPrChange>
      </w:pPr>
      <w:bookmarkStart w:id="350" w:name="_Toc530998311"/>
      <w:r>
        <w:t>Electrical</w:t>
      </w:r>
      <w:bookmarkEnd w:id="350"/>
    </w:p>
    <w:p w14:paraId="3E46FA23" w14:textId="77777777" w:rsidR="007A7A3F" w:rsidRPr="007A7A3F" w:rsidRDefault="007A7A3F" w:rsidP="007A7A3F">
      <w:pPr>
        <w:pStyle w:val="ListParagraph"/>
        <w:numPr>
          <w:ilvl w:val="0"/>
          <w:numId w:val="23"/>
        </w:numPr>
        <w:rPr>
          <w:vanish/>
        </w:rPr>
      </w:pPr>
    </w:p>
    <w:p w14:paraId="43F6E5C2" w14:textId="77777777" w:rsidR="007A7A3F" w:rsidRPr="007A7A3F" w:rsidRDefault="007A7A3F" w:rsidP="007A7A3F">
      <w:pPr>
        <w:pStyle w:val="ListParagraph"/>
        <w:numPr>
          <w:ilvl w:val="1"/>
          <w:numId w:val="23"/>
        </w:numPr>
        <w:rPr>
          <w:vanish/>
        </w:rPr>
      </w:pPr>
    </w:p>
    <w:p w14:paraId="71D92388" w14:textId="77777777" w:rsidR="007A7A3F" w:rsidRPr="007A7A3F" w:rsidRDefault="007A7A3F" w:rsidP="007A7A3F">
      <w:pPr>
        <w:pStyle w:val="ListParagraph"/>
        <w:numPr>
          <w:ilvl w:val="1"/>
          <w:numId w:val="23"/>
        </w:numPr>
        <w:rPr>
          <w:vanish/>
        </w:rPr>
      </w:pPr>
    </w:p>
    <w:p w14:paraId="3235135D" w14:textId="77777777" w:rsidR="00764682" w:rsidRDefault="00764682" w:rsidP="007A7A3F">
      <w:pPr>
        <w:pStyle w:val="ListParagraph"/>
        <w:numPr>
          <w:ilvl w:val="2"/>
          <w:numId w:val="23"/>
        </w:numPr>
        <w:ind w:left="2070" w:hanging="954"/>
      </w:pPr>
      <w:r>
        <w:t>Input electrical requirement: 120AC @ 60hz.</w:t>
      </w:r>
    </w:p>
    <w:p w14:paraId="3934B379" w14:textId="147A0867" w:rsidR="00776AEC" w:rsidRDefault="00236621" w:rsidP="00DF5C0F">
      <w:pPr>
        <w:pStyle w:val="ListParagraph"/>
        <w:numPr>
          <w:ilvl w:val="2"/>
          <w:numId w:val="23"/>
        </w:numPr>
        <w:ind w:left="2070" w:hanging="954"/>
      </w:pPr>
      <w:r>
        <w:t>O</w:t>
      </w:r>
      <w:r w:rsidR="00764682">
        <w:t>verall system</w:t>
      </w:r>
      <w:r w:rsidR="00776AEC">
        <w:t xml:space="preserve"> shall run on +12V</w:t>
      </w:r>
      <w:r w:rsidR="00212D04">
        <w:t xml:space="preserve">, +3.3V, </w:t>
      </w:r>
      <w:r w:rsidR="00064EC4">
        <w:t>and +</w:t>
      </w:r>
      <w:r w:rsidR="00776AEC">
        <w:t xml:space="preserve">5V </w:t>
      </w:r>
      <w:r w:rsidR="00764682">
        <w:t>b</w:t>
      </w:r>
      <w:r w:rsidR="00776AEC">
        <w:t>uses</w:t>
      </w:r>
      <w:r w:rsidR="00764682">
        <w:t xml:space="preserve"> (with</w:t>
      </w:r>
      <w:r w:rsidR="00020E49">
        <w:t xml:space="preserve"> the</w:t>
      </w:r>
      <w:r w:rsidR="00764682">
        <w:t xml:space="preserve"> exception of major accessories, including, but not limited to, PC or LCD/TFT/TV/projector visual outputs.)</w:t>
      </w:r>
    </w:p>
    <w:p w14:paraId="35D5F6E2" w14:textId="77777777" w:rsidR="008315BE" w:rsidRDefault="008315BE">
      <w:pPr>
        <w:rPr>
          <w:rFonts w:asciiTheme="majorHAnsi" w:eastAsiaTheme="majorEastAsia" w:hAnsiTheme="majorHAnsi" w:cstheme="majorBidi"/>
          <w:b/>
          <w:bCs/>
          <w:smallCaps/>
          <w:color w:val="000000" w:themeColor="text1"/>
          <w:sz w:val="36"/>
          <w:szCs w:val="36"/>
        </w:rPr>
      </w:pPr>
      <w:r>
        <w:br w:type="page"/>
      </w:r>
    </w:p>
    <w:p w14:paraId="6C6D1257" w14:textId="77777777" w:rsidR="00764682" w:rsidRDefault="00764682" w:rsidP="00764682">
      <w:pPr>
        <w:pStyle w:val="Heading1"/>
      </w:pPr>
      <w:bookmarkStart w:id="351" w:name="_Toc530998312"/>
      <w:r>
        <w:t xml:space="preserve">Panel </w:t>
      </w:r>
      <w:r w:rsidR="00B56FC1">
        <w:t>Requirements</w:t>
      </w:r>
      <w:bookmarkEnd w:id="351"/>
    </w:p>
    <w:p w14:paraId="2F65966E" w14:textId="77777777" w:rsidR="00767F9B" w:rsidRPr="00767F9B" w:rsidRDefault="00767F9B" w:rsidP="00767F9B">
      <w:pPr>
        <w:pStyle w:val="ListParagraph"/>
        <w:keepNext/>
        <w:keepLines/>
        <w:numPr>
          <w:ilvl w:val="0"/>
          <w:numId w:val="13"/>
        </w:numPr>
        <w:spacing w:before="360" w:after="0"/>
        <w:contextualSpacing w:val="0"/>
        <w:outlineLvl w:val="1"/>
        <w:rPr>
          <w:rFonts w:asciiTheme="majorHAnsi" w:eastAsiaTheme="majorEastAsia" w:hAnsiTheme="majorHAnsi" w:cstheme="majorBidi"/>
          <w:b/>
          <w:bCs/>
          <w:smallCaps/>
          <w:vanish/>
          <w:color w:val="000000" w:themeColor="text1"/>
          <w:sz w:val="28"/>
          <w:szCs w:val="28"/>
        </w:rPr>
      </w:pPr>
      <w:bookmarkStart w:id="352" w:name="_Toc501479950"/>
      <w:bookmarkStart w:id="353" w:name="_Toc501483102"/>
      <w:bookmarkStart w:id="354" w:name="_Toc501555821"/>
      <w:bookmarkStart w:id="355" w:name="_Toc530985777"/>
      <w:bookmarkStart w:id="356" w:name="_Toc530998252"/>
      <w:bookmarkStart w:id="357" w:name="_Toc530998313"/>
      <w:bookmarkEnd w:id="352"/>
      <w:bookmarkEnd w:id="353"/>
      <w:bookmarkEnd w:id="354"/>
      <w:bookmarkEnd w:id="355"/>
      <w:bookmarkEnd w:id="356"/>
      <w:bookmarkEnd w:id="357"/>
    </w:p>
    <w:p w14:paraId="6748D97E" w14:textId="77777777" w:rsidR="00764682" w:rsidRDefault="00764682" w:rsidP="001D00CC">
      <w:pPr>
        <w:pStyle w:val="Heading2"/>
        <w:pPrChange w:id="358" w:author="John R Steensen" w:date="2018-11-26T09:28:00Z">
          <w:pPr>
            <w:pStyle w:val="Heading2"/>
          </w:pPr>
        </w:pPrChange>
      </w:pPr>
      <w:bookmarkStart w:id="359" w:name="_Toc530998314"/>
      <w:r>
        <w:t>Panel Stackup</w:t>
      </w:r>
      <w:bookmarkEnd w:id="359"/>
    </w:p>
    <w:p w14:paraId="70CCA750" w14:textId="77777777" w:rsidR="00D2236F" w:rsidRPr="00D2236F" w:rsidRDefault="00D2236F" w:rsidP="00D2236F">
      <w:pPr>
        <w:pStyle w:val="ListParagraph"/>
        <w:numPr>
          <w:ilvl w:val="0"/>
          <w:numId w:val="17"/>
        </w:numPr>
        <w:rPr>
          <w:vanish/>
        </w:rPr>
      </w:pPr>
    </w:p>
    <w:p w14:paraId="763BA185" w14:textId="77777777" w:rsidR="00D2236F" w:rsidRPr="00D2236F" w:rsidRDefault="00D2236F" w:rsidP="00D2236F">
      <w:pPr>
        <w:pStyle w:val="ListParagraph"/>
        <w:numPr>
          <w:ilvl w:val="1"/>
          <w:numId w:val="17"/>
        </w:numPr>
        <w:rPr>
          <w:vanish/>
        </w:rPr>
      </w:pPr>
    </w:p>
    <w:p w14:paraId="68B05616" w14:textId="77777777" w:rsidR="00776AEC" w:rsidRDefault="00764682" w:rsidP="00D2236F">
      <w:pPr>
        <w:pStyle w:val="ListParagraph"/>
        <w:numPr>
          <w:ilvl w:val="2"/>
          <w:numId w:val="17"/>
        </w:numPr>
        <w:ind w:left="1980" w:hanging="900"/>
      </w:pPr>
      <w:r>
        <w:t>Panels shall consist of the following plys:</w:t>
      </w:r>
    </w:p>
    <w:p w14:paraId="4FE3840D" w14:textId="77777777" w:rsidR="00764682" w:rsidRDefault="00764682" w:rsidP="00730D0D">
      <w:pPr>
        <w:pStyle w:val="ListParagraph"/>
        <w:numPr>
          <w:ilvl w:val="3"/>
          <w:numId w:val="17"/>
        </w:numPr>
        <w:ind w:firstLine="252"/>
      </w:pPr>
      <w:r>
        <w:t>.125 (1/8) inch clear acrylic</w:t>
      </w:r>
      <w:r w:rsidR="00767F9B">
        <w:t xml:space="preserve"> (Backplate)</w:t>
      </w:r>
    </w:p>
    <w:p w14:paraId="664DBC70" w14:textId="77777777" w:rsidR="00767F9B" w:rsidRDefault="00764682" w:rsidP="00D2236F">
      <w:pPr>
        <w:pStyle w:val="ListParagraph"/>
        <w:numPr>
          <w:ilvl w:val="3"/>
          <w:numId w:val="17"/>
        </w:numPr>
        <w:ind w:firstLine="252"/>
      </w:pPr>
      <w:r>
        <w:t>.1875 (3/16) inch clear acrylic light plate</w:t>
      </w:r>
      <w:r w:rsidR="00767F9B">
        <w:t xml:space="preserve"> (Light Plate)</w:t>
      </w:r>
    </w:p>
    <w:p w14:paraId="4F430D19" w14:textId="77777777" w:rsidR="00767F9B" w:rsidRDefault="00764682" w:rsidP="00D2236F">
      <w:pPr>
        <w:pStyle w:val="ListParagraph"/>
        <w:numPr>
          <w:ilvl w:val="3"/>
          <w:numId w:val="17"/>
        </w:numPr>
        <w:ind w:left="2880" w:hanging="900"/>
      </w:pPr>
      <w:r>
        <w:t>.0625 (1/16) inch Rowmark Ultra-Matte</w:t>
      </w:r>
      <w:r w:rsidR="00767F9B">
        <w:t>, White on Black (Legend Plate)</w:t>
      </w:r>
      <w:r w:rsidR="00A145D1">
        <w:t xml:space="preserve"> (Equivalent 2-ply rotary engravable materials may be substituted as desired.)</w:t>
      </w:r>
    </w:p>
    <w:p w14:paraId="5A5A4DF3" w14:textId="77777777" w:rsidR="00767F9B" w:rsidRPr="00767F9B" w:rsidRDefault="00767F9B" w:rsidP="001D00CC">
      <w:pPr>
        <w:pStyle w:val="Heading2"/>
        <w:pPrChange w:id="360" w:author="John R Steensen" w:date="2018-11-26T09:28:00Z">
          <w:pPr>
            <w:pStyle w:val="Heading2"/>
          </w:pPr>
        </w:pPrChange>
      </w:pPr>
      <w:bookmarkStart w:id="361" w:name="_Toc530998315"/>
      <w:r w:rsidRPr="00767F9B">
        <w:t>Panel Construction</w:t>
      </w:r>
      <w:bookmarkEnd w:id="361"/>
    </w:p>
    <w:p w14:paraId="556D4342" w14:textId="77777777" w:rsidR="00730D0D" w:rsidRPr="00730D0D" w:rsidRDefault="00730D0D" w:rsidP="00730D0D">
      <w:pPr>
        <w:pStyle w:val="ListParagraph"/>
        <w:numPr>
          <w:ilvl w:val="1"/>
          <w:numId w:val="17"/>
        </w:numPr>
        <w:rPr>
          <w:vanish/>
        </w:rPr>
      </w:pPr>
    </w:p>
    <w:p w14:paraId="5BBA2EF7" w14:textId="77777777" w:rsidR="00767F9B" w:rsidRDefault="00767F9B" w:rsidP="00730D0D">
      <w:pPr>
        <w:pStyle w:val="ListParagraph"/>
        <w:numPr>
          <w:ilvl w:val="2"/>
          <w:numId w:val="17"/>
        </w:numPr>
        <w:ind w:left="1980" w:hanging="864"/>
      </w:pPr>
      <w:r>
        <w:t>Light Plate and Legend Plate shall be bonded with Weld-On #4 or equivalent, then painted IAW FED-STD-595, 37038, Lusterless Black</w:t>
      </w:r>
      <w:r w:rsidR="008315BE">
        <w:t>, prior to engraving.</w:t>
      </w:r>
    </w:p>
    <w:p w14:paraId="10A89A77" w14:textId="77777777" w:rsidR="00767F9B" w:rsidRDefault="00767F9B" w:rsidP="00D2236F">
      <w:pPr>
        <w:pStyle w:val="ListParagraph"/>
        <w:numPr>
          <w:ilvl w:val="2"/>
          <w:numId w:val="17"/>
        </w:numPr>
        <w:ind w:left="1980" w:hanging="864"/>
      </w:pPr>
      <w:r>
        <w:t>Backplate shall be painted IAW FED-STD-595, 37038, Lusterless Black.</w:t>
      </w:r>
    </w:p>
    <w:p w14:paraId="2F3A8DD0" w14:textId="77777777" w:rsidR="00767F9B" w:rsidRDefault="00767F9B" w:rsidP="00D2236F">
      <w:pPr>
        <w:pStyle w:val="ListParagraph"/>
        <w:numPr>
          <w:ilvl w:val="2"/>
          <w:numId w:val="17"/>
        </w:numPr>
        <w:ind w:left="1980" w:hanging="864"/>
      </w:pPr>
      <w:r>
        <w:t>Bonded Light and Legend Plate assembly shall be assembled to the Back Plate with #6 screws, unless otherwise required for specific application.</w:t>
      </w:r>
    </w:p>
    <w:p w14:paraId="745F4272" w14:textId="77777777" w:rsidR="00767F9B" w:rsidRDefault="00996B41" w:rsidP="00D2236F">
      <w:pPr>
        <w:pStyle w:val="ListParagraph"/>
        <w:numPr>
          <w:ilvl w:val="2"/>
          <w:numId w:val="17"/>
        </w:numPr>
        <w:ind w:left="1980" w:hanging="864"/>
      </w:pPr>
      <w:r>
        <w:t>Backplates shall be installed to consoles with #6 flathead screws with printed DZUS head replicas.</w:t>
      </w:r>
    </w:p>
    <w:p w14:paraId="0585001C" w14:textId="77777777" w:rsidR="00996B41" w:rsidRDefault="00996B41" w:rsidP="001D00CC">
      <w:pPr>
        <w:pStyle w:val="Heading2"/>
        <w:pPrChange w:id="362" w:author="John R Steensen" w:date="2018-11-26T09:28:00Z">
          <w:pPr>
            <w:pStyle w:val="Heading2"/>
          </w:pPr>
        </w:pPrChange>
      </w:pPr>
      <w:bookmarkStart w:id="363" w:name="_Toc530998316"/>
      <w:r>
        <w:t>Panel Typography</w:t>
      </w:r>
      <w:bookmarkEnd w:id="363"/>
    </w:p>
    <w:p w14:paraId="5A61ECD7" w14:textId="77777777" w:rsidR="00730D0D" w:rsidRPr="00730D0D" w:rsidRDefault="00730D0D" w:rsidP="00730D0D">
      <w:pPr>
        <w:pStyle w:val="ListParagraph"/>
        <w:numPr>
          <w:ilvl w:val="0"/>
          <w:numId w:val="16"/>
        </w:numPr>
        <w:rPr>
          <w:vanish/>
        </w:rPr>
      </w:pPr>
    </w:p>
    <w:p w14:paraId="79C7D68F" w14:textId="77777777" w:rsidR="00730D0D" w:rsidRPr="00730D0D" w:rsidRDefault="00730D0D" w:rsidP="00730D0D">
      <w:pPr>
        <w:pStyle w:val="ListParagraph"/>
        <w:numPr>
          <w:ilvl w:val="0"/>
          <w:numId w:val="16"/>
        </w:numPr>
        <w:rPr>
          <w:vanish/>
        </w:rPr>
      </w:pPr>
    </w:p>
    <w:p w14:paraId="027F1FB8" w14:textId="77777777" w:rsidR="00730D0D" w:rsidRPr="00730D0D" w:rsidRDefault="00730D0D" w:rsidP="00730D0D">
      <w:pPr>
        <w:pStyle w:val="ListParagraph"/>
        <w:numPr>
          <w:ilvl w:val="1"/>
          <w:numId w:val="16"/>
        </w:numPr>
        <w:rPr>
          <w:vanish/>
        </w:rPr>
      </w:pPr>
    </w:p>
    <w:p w14:paraId="61F07B62" w14:textId="77777777" w:rsidR="00730D0D" w:rsidRPr="00730D0D" w:rsidRDefault="00730D0D" w:rsidP="00730D0D">
      <w:pPr>
        <w:pStyle w:val="ListParagraph"/>
        <w:numPr>
          <w:ilvl w:val="1"/>
          <w:numId w:val="16"/>
        </w:numPr>
        <w:rPr>
          <w:vanish/>
        </w:rPr>
      </w:pPr>
    </w:p>
    <w:p w14:paraId="61BA3884" w14:textId="77777777" w:rsidR="00730D0D" w:rsidRPr="00730D0D" w:rsidRDefault="00730D0D" w:rsidP="00730D0D">
      <w:pPr>
        <w:pStyle w:val="ListParagraph"/>
        <w:numPr>
          <w:ilvl w:val="1"/>
          <w:numId w:val="16"/>
        </w:numPr>
        <w:rPr>
          <w:vanish/>
        </w:rPr>
      </w:pPr>
    </w:p>
    <w:p w14:paraId="40170F99" w14:textId="77777777" w:rsidR="00996B41" w:rsidRDefault="00996B41" w:rsidP="00730D0D">
      <w:pPr>
        <w:pStyle w:val="ListParagraph"/>
        <w:numPr>
          <w:ilvl w:val="2"/>
          <w:numId w:val="16"/>
        </w:numPr>
        <w:ind w:left="1980" w:hanging="810"/>
      </w:pPr>
      <w:r>
        <w:t>Legend Panels shall be engraved to the minimum depth as specified by the manufacturer.</w:t>
      </w:r>
    </w:p>
    <w:p w14:paraId="4FBE2CC9" w14:textId="77777777" w:rsidR="00996B41" w:rsidRDefault="00996B41" w:rsidP="008315BE">
      <w:pPr>
        <w:pStyle w:val="ListParagraph"/>
        <w:numPr>
          <w:ilvl w:val="2"/>
          <w:numId w:val="16"/>
        </w:numPr>
        <w:ind w:left="1980" w:hanging="810"/>
      </w:pPr>
      <w:r>
        <w:t xml:space="preserve">All fonts shall be Gordon </w:t>
      </w:r>
      <w:r w:rsidR="00B56FC1">
        <w:t xml:space="preserve">Medium </w:t>
      </w:r>
      <w:r>
        <w:t xml:space="preserve">Bold or Gordon </w:t>
      </w:r>
      <w:r w:rsidR="00B56FC1">
        <w:t xml:space="preserve">Medium </w:t>
      </w:r>
      <w:r>
        <w:t>Condensed Bold as required</w:t>
      </w:r>
      <w:r w:rsidR="00020E49">
        <w:t xml:space="preserve"> for specific </w:t>
      </w:r>
      <w:r w:rsidR="003819F3">
        <w:t>application</w:t>
      </w:r>
      <w:r>
        <w:t>.</w:t>
      </w:r>
    </w:p>
    <w:p w14:paraId="4DC8EA71" w14:textId="77777777" w:rsidR="008315BE" w:rsidRDefault="008315BE" w:rsidP="008315BE">
      <w:pPr>
        <w:pStyle w:val="ListParagraph"/>
        <w:numPr>
          <w:ilvl w:val="2"/>
          <w:numId w:val="16"/>
        </w:numPr>
        <w:ind w:left="1980" w:hanging="810"/>
      </w:pPr>
      <w:r>
        <w:t xml:space="preserve">14-point sized font shall be standard, increasing and decreasing as required for </w:t>
      </w:r>
      <w:r w:rsidR="00020E49">
        <w:t xml:space="preserve">specific </w:t>
      </w:r>
      <w:r>
        <w:t>application.</w:t>
      </w:r>
    </w:p>
    <w:p w14:paraId="2FD6DF92" w14:textId="77777777" w:rsidR="00996B41" w:rsidRDefault="00996B41" w:rsidP="00996B41">
      <w:pPr>
        <w:pStyle w:val="ListParagraph"/>
        <w:ind w:left="792"/>
      </w:pPr>
    </w:p>
    <w:p w14:paraId="614BBACE" w14:textId="77777777" w:rsidR="00D2236F" w:rsidRDefault="00D2236F">
      <w:pPr>
        <w:rPr>
          <w:rFonts w:asciiTheme="majorHAnsi" w:eastAsiaTheme="majorEastAsia" w:hAnsiTheme="majorHAnsi" w:cstheme="majorBidi"/>
          <w:b/>
          <w:bCs/>
          <w:smallCaps/>
          <w:color w:val="000000" w:themeColor="text1"/>
          <w:sz w:val="36"/>
          <w:szCs w:val="36"/>
        </w:rPr>
      </w:pPr>
      <w:r>
        <w:br w:type="page"/>
      </w:r>
    </w:p>
    <w:p w14:paraId="314A57B7" w14:textId="77777777" w:rsidR="00D2236F" w:rsidRDefault="00D2236F" w:rsidP="00D2236F">
      <w:pPr>
        <w:pStyle w:val="Heading1"/>
      </w:pPr>
      <w:bookmarkStart w:id="364" w:name="_Toc530998317"/>
      <w:r>
        <w:t>Structural Requirements</w:t>
      </w:r>
      <w:bookmarkEnd w:id="364"/>
    </w:p>
    <w:p w14:paraId="0C13CA05" w14:textId="77777777" w:rsidR="00730D0D" w:rsidRPr="00730D0D" w:rsidRDefault="00730D0D" w:rsidP="00730D0D">
      <w:pPr>
        <w:pStyle w:val="ListParagraph"/>
        <w:numPr>
          <w:ilvl w:val="0"/>
          <w:numId w:val="16"/>
        </w:numPr>
        <w:rPr>
          <w:vanish/>
        </w:rPr>
      </w:pPr>
    </w:p>
    <w:p w14:paraId="6E39E0AE" w14:textId="77777777" w:rsidR="00D2236F" w:rsidRDefault="00D2236F" w:rsidP="00730D0D">
      <w:pPr>
        <w:pStyle w:val="ListParagraph"/>
        <w:numPr>
          <w:ilvl w:val="1"/>
          <w:numId w:val="16"/>
        </w:numPr>
      </w:pPr>
      <w:r>
        <w:t>Major structural components shall be fabricated from .75, .50, and .25 MDF or birch ply as required.</w:t>
      </w:r>
    </w:p>
    <w:p w14:paraId="3D6D5C43" w14:textId="77777777" w:rsidR="0087657E" w:rsidRDefault="00D2236F" w:rsidP="00D2236F">
      <w:pPr>
        <w:pStyle w:val="ListParagraph"/>
        <w:numPr>
          <w:ilvl w:val="1"/>
          <w:numId w:val="16"/>
        </w:numPr>
      </w:pPr>
      <w:r>
        <w:t>Any component designed to bear the weight of a human shall be able support a 250 lb static load.</w:t>
      </w:r>
    </w:p>
    <w:p w14:paraId="2779434B" w14:textId="77777777" w:rsidR="007A7A3F" w:rsidRDefault="007A7A3F" w:rsidP="007A7A3F">
      <w:pPr>
        <w:pStyle w:val="Heading1"/>
      </w:pPr>
      <w:bookmarkStart w:id="365" w:name="_Toc530998318"/>
      <w:r>
        <w:t>Computer Aided Design (CAD) Requirements</w:t>
      </w:r>
      <w:bookmarkEnd w:id="365"/>
    </w:p>
    <w:p w14:paraId="72175CA0" w14:textId="77777777" w:rsidR="007A7A3F" w:rsidRPr="007A7A3F" w:rsidRDefault="007A7A3F" w:rsidP="007A7A3F">
      <w:pPr>
        <w:pStyle w:val="ListParagraph"/>
        <w:keepNext/>
        <w:keepLines/>
        <w:numPr>
          <w:ilvl w:val="0"/>
          <w:numId w:val="13"/>
        </w:numPr>
        <w:spacing w:before="360" w:after="0"/>
        <w:contextualSpacing w:val="0"/>
        <w:outlineLvl w:val="1"/>
        <w:rPr>
          <w:rFonts w:asciiTheme="majorHAnsi" w:eastAsiaTheme="majorEastAsia" w:hAnsiTheme="majorHAnsi" w:cstheme="majorBidi"/>
          <w:b/>
          <w:bCs/>
          <w:smallCaps/>
          <w:vanish/>
          <w:color w:val="000000" w:themeColor="text1"/>
          <w:sz w:val="28"/>
          <w:szCs w:val="28"/>
        </w:rPr>
      </w:pPr>
      <w:bookmarkStart w:id="366" w:name="_Toc501555827"/>
      <w:bookmarkStart w:id="367" w:name="_Toc530985783"/>
      <w:bookmarkStart w:id="368" w:name="_Toc530998258"/>
      <w:bookmarkStart w:id="369" w:name="_Toc530998319"/>
      <w:bookmarkEnd w:id="366"/>
      <w:bookmarkEnd w:id="367"/>
      <w:bookmarkEnd w:id="368"/>
      <w:bookmarkEnd w:id="369"/>
    </w:p>
    <w:p w14:paraId="054951CD" w14:textId="77777777" w:rsidR="007A7A3F" w:rsidRPr="007A7A3F" w:rsidRDefault="007A7A3F" w:rsidP="007A7A3F">
      <w:pPr>
        <w:pStyle w:val="ListParagraph"/>
        <w:keepNext/>
        <w:keepLines/>
        <w:numPr>
          <w:ilvl w:val="0"/>
          <w:numId w:val="13"/>
        </w:numPr>
        <w:spacing w:before="360" w:after="0"/>
        <w:contextualSpacing w:val="0"/>
        <w:outlineLvl w:val="1"/>
        <w:rPr>
          <w:rFonts w:asciiTheme="majorHAnsi" w:eastAsiaTheme="majorEastAsia" w:hAnsiTheme="majorHAnsi" w:cstheme="majorBidi"/>
          <w:b/>
          <w:bCs/>
          <w:smallCaps/>
          <w:vanish/>
          <w:color w:val="000000" w:themeColor="text1"/>
          <w:sz w:val="28"/>
          <w:szCs w:val="28"/>
        </w:rPr>
      </w:pPr>
      <w:bookmarkStart w:id="370" w:name="_Toc501555828"/>
      <w:bookmarkStart w:id="371" w:name="_Toc530985784"/>
      <w:bookmarkStart w:id="372" w:name="_Toc530998259"/>
      <w:bookmarkStart w:id="373" w:name="_Toc530998320"/>
      <w:bookmarkEnd w:id="370"/>
      <w:bookmarkEnd w:id="371"/>
      <w:bookmarkEnd w:id="372"/>
      <w:bookmarkEnd w:id="373"/>
    </w:p>
    <w:p w14:paraId="68D3D9B2" w14:textId="77777777" w:rsidR="007A7A3F" w:rsidRDefault="007A7A3F" w:rsidP="001D00CC">
      <w:pPr>
        <w:pStyle w:val="Heading2"/>
        <w:pPrChange w:id="374" w:author="John R Steensen" w:date="2018-11-26T09:28:00Z">
          <w:pPr>
            <w:pStyle w:val="Heading2"/>
          </w:pPr>
        </w:pPrChange>
      </w:pPr>
      <w:bookmarkStart w:id="375" w:name="_Toc530998321"/>
      <w:r>
        <w:t>Mechanical CAD (MCAD)</w:t>
      </w:r>
      <w:bookmarkEnd w:id="375"/>
    </w:p>
    <w:p w14:paraId="225372A8" w14:textId="77777777" w:rsidR="007A7A3F" w:rsidRPr="007A7A3F" w:rsidRDefault="007A7A3F" w:rsidP="007A7A3F">
      <w:pPr>
        <w:pStyle w:val="ListParagraph"/>
        <w:numPr>
          <w:ilvl w:val="0"/>
          <w:numId w:val="25"/>
        </w:numPr>
        <w:rPr>
          <w:vanish/>
        </w:rPr>
      </w:pPr>
    </w:p>
    <w:p w14:paraId="76626D92" w14:textId="77777777" w:rsidR="007A7A3F" w:rsidRPr="007A7A3F" w:rsidRDefault="007A7A3F" w:rsidP="007A7A3F">
      <w:pPr>
        <w:pStyle w:val="ListParagraph"/>
        <w:numPr>
          <w:ilvl w:val="0"/>
          <w:numId w:val="25"/>
        </w:numPr>
        <w:rPr>
          <w:vanish/>
        </w:rPr>
      </w:pPr>
    </w:p>
    <w:p w14:paraId="39127260" w14:textId="77777777" w:rsidR="007A7A3F" w:rsidRPr="007A7A3F" w:rsidRDefault="007A7A3F" w:rsidP="007A7A3F">
      <w:pPr>
        <w:pStyle w:val="ListParagraph"/>
        <w:numPr>
          <w:ilvl w:val="0"/>
          <w:numId w:val="25"/>
        </w:numPr>
        <w:rPr>
          <w:vanish/>
        </w:rPr>
      </w:pPr>
    </w:p>
    <w:p w14:paraId="13BA9BED" w14:textId="77777777" w:rsidR="007A7A3F" w:rsidRPr="007A7A3F" w:rsidRDefault="007A7A3F" w:rsidP="007A7A3F">
      <w:pPr>
        <w:pStyle w:val="ListParagraph"/>
        <w:numPr>
          <w:ilvl w:val="0"/>
          <w:numId w:val="25"/>
        </w:numPr>
        <w:rPr>
          <w:vanish/>
        </w:rPr>
      </w:pPr>
    </w:p>
    <w:p w14:paraId="78FC9EC6" w14:textId="77777777" w:rsidR="007A7A3F" w:rsidRPr="007A7A3F" w:rsidRDefault="007A7A3F" w:rsidP="007A7A3F">
      <w:pPr>
        <w:pStyle w:val="ListParagraph"/>
        <w:numPr>
          <w:ilvl w:val="1"/>
          <w:numId w:val="25"/>
        </w:numPr>
        <w:rPr>
          <w:vanish/>
        </w:rPr>
      </w:pPr>
    </w:p>
    <w:p w14:paraId="0E63FD4E" w14:textId="0DB49859" w:rsidR="007A7A3F" w:rsidRPr="007A7A3F" w:rsidRDefault="007A7A3F" w:rsidP="007A7A3F">
      <w:pPr>
        <w:pStyle w:val="ListParagraph"/>
        <w:numPr>
          <w:ilvl w:val="2"/>
          <w:numId w:val="25"/>
        </w:numPr>
        <w:ind w:left="1980" w:hanging="900"/>
      </w:pPr>
      <w:r>
        <w:t xml:space="preserve">All mechanical CAD design shall be conducted </w:t>
      </w:r>
      <w:del w:id="376" w:author="John R Steensen" w:date="2018-11-26T08:34:00Z">
        <w:r w:rsidDel="00717E69">
          <w:delText xml:space="preserve">either </w:delText>
        </w:r>
      </w:del>
      <w:r>
        <w:t xml:space="preserve">in SolidWorks </w:t>
      </w:r>
      <w:del w:id="377" w:author="John R Steensen" w:date="2018-11-26T08:34:00Z">
        <w:r w:rsidDel="00717E69">
          <w:delText xml:space="preserve">2015 </w:delText>
        </w:r>
      </w:del>
      <w:ins w:id="378" w:author="John R Steensen" w:date="2018-11-26T08:34:00Z">
        <w:r w:rsidR="00717E69">
          <w:t xml:space="preserve">2018 </w:t>
        </w:r>
      </w:ins>
      <w:r>
        <w:t xml:space="preserve">or </w:t>
      </w:r>
      <w:del w:id="379" w:author="John R Steensen" w:date="2018-11-26T08:35:00Z">
        <w:r w:rsidDel="00717E69">
          <w:delText>Autodesk Inventor.</w:delText>
        </w:r>
      </w:del>
      <w:ins w:id="380" w:author="John R Steensen" w:date="2018-11-26T08:35:00Z">
        <w:r w:rsidR="00717E69">
          <w:t>earlier.</w:t>
        </w:r>
      </w:ins>
    </w:p>
    <w:p w14:paraId="2CF9580D" w14:textId="77777777" w:rsidR="007A7A3F" w:rsidRDefault="007A7A3F" w:rsidP="001D00CC">
      <w:pPr>
        <w:pStyle w:val="Heading2"/>
        <w:pPrChange w:id="381" w:author="John R Steensen" w:date="2018-11-26T09:28:00Z">
          <w:pPr>
            <w:pStyle w:val="Heading2"/>
          </w:pPr>
        </w:pPrChange>
      </w:pPr>
      <w:bookmarkStart w:id="382" w:name="_Toc530998322"/>
      <w:r>
        <w:t>Electrical CAD (ECAD)</w:t>
      </w:r>
      <w:bookmarkEnd w:id="382"/>
    </w:p>
    <w:p w14:paraId="74B3C5D5" w14:textId="77777777" w:rsidR="00CA413E" w:rsidRPr="00CA413E" w:rsidRDefault="00CA413E" w:rsidP="00CA413E">
      <w:pPr>
        <w:pStyle w:val="ListParagraph"/>
        <w:numPr>
          <w:ilvl w:val="1"/>
          <w:numId w:val="25"/>
        </w:numPr>
        <w:rPr>
          <w:vanish/>
        </w:rPr>
      </w:pPr>
    </w:p>
    <w:p w14:paraId="2FB977CA" w14:textId="64455237" w:rsidR="007A7A3F" w:rsidRDefault="007A7A3F" w:rsidP="00CA413E">
      <w:pPr>
        <w:pStyle w:val="ListParagraph"/>
        <w:numPr>
          <w:ilvl w:val="2"/>
          <w:numId w:val="25"/>
        </w:numPr>
        <w:ind w:left="1980" w:hanging="900"/>
      </w:pPr>
      <w:r>
        <w:t xml:space="preserve">All ECAD shall be conducted in KiCAD </w:t>
      </w:r>
      <w:ins w:id="383" w:author="John R Steensen" w:date="2018-11-26T08:35:00Z">
        <w:r w:rsidR="00717E69">
          <w:t xml:space="preserve">5 </w:t>
        </w:r>
      </w:ins>
      <w:r>
        <w:t>using the standard KiCAD libraries and the custom library available within the GrabCAD repository.</w:t>
      </w:r>
    </w:p>
    <w:p w14:paraId="79353A26" w14:textId="450386AC" w:rsidR="000126D5" w:rsidRDefault="007A7A3F" w:rsidP="00CA413E">
      <w:pPr>
        <w:pStyle w:val="ListParagraph"/>
        <w:numPr>
          <w:ilvl w:val="2"/>
          <w:numId w:val="25"/>
        </w:numPr>
        <w:ind w:left="1980" w:hanging="900"/>
      </w:pPr>
      <w:r>
        <w:t xml:space="preserve">PCB designs shall be delivered with a schematic, layout, </w:t>
      </w:r>
      <w:r w:rsidR="00CA413E">
        <w:t>BOM and fully defined 3D STEP model.</w:t>
      </w:r>
    </w:p>
    <w:p w14:paraId="0A04C5BC" w14:textId="33526135" w:rsidR="007A7A3F" w:rsidRDefault="00CA413E" w:rsidP="00CA413E">
      <w:pPr>
        <w:pStyle w:val="ListParagraph"/>
        <w:numPr>
          <w:ilvl w:val="2"/>
          <w:numId w:val="25"/>
        </w:numPr>
        <w:ind w:left="1980" w:hanging="900"/>
      </w:pPr>
      <w:r>
        <w:t>Production/Prototype ready boards shall be delivered with Gerber</w:t>
      </w:r>
      <w:r w:rsidR="000126D5">
        <w:t xml:space="preserve"> files</w:t>
      </w:r>
      <w:r>
        <w:t xml:space="preserve"> for the board shops.</w:t>
      </w:r>
    </w:p>
    <w:p w14:paraId="74226F92" w14:textId="77777777" w:rsidR="000126D5" w:rsidRDefault="000126D5" w:rsidP="000126D5">
      <w:pPr>
        <w:pStyle w:val="ListParagraph"/>
        <w:numPr>
          <w:ilvl w:val="2"/>
          <w:numId w:val="25"/>
        </w:numPr>
        <w:ind w:left="1980" w:hanging="900"/>
      </w:pPr>
      <w:r>
        <w:t>The overall PCB design shall consider cost as a main factor, where possible use software fixes to hardware problems (button debounce, signal propagation times, etc).</w:t>
      </w:r>
    </w:p>
    <w:p w14:paraId="681F2FAB" w14:textId="77777777" w:rsidR="000126D5" w:rsidRDefault="000126D5" w:rsidP="00CA413E">
      <w:pPr>
        <w:pStyle w:val="ListParagraph"/>
        <w:numPr>
          <w:ilvl w:val="2"/>
          <w:numId w:val="25"/>
        </w:numPr>
        <w:ind w:left="1980" w:hanging="900"/>
      </w:pPr>
      <w:r>
        <w:t>All PCBs shall be designed with ease of assembly and reusability in mind.</w:t>
      </w:r>
    </w:p>
    <w:p w14:paraId="0F74A83D" w14:textId="77777777" w:rsidR="000126D5" w:rsidRDefault="000126D5" w:rsidP="00CA413E">
      <w:pPr>
        <w:pStyle w:val="ListParagraph"/>
        <w:numPr>
          <w:ilvl w:val="2"/>
          <w:numId w:val="25"/>
        </w:numPr>
        <w:ind w:left="1980" w:hanging="900"/>
      </w:pPr>
      <w:r>
        <w:t>When possible similar pieces shall be panelized in order to reduce fabrication costs.</w:t>
      </w:r>
    </w:p>
    <w:p w14:paraId="0966DBF8" w14:textId="77777777" w:rsidR="000126D5" w:rsidRDefault="000126D5" w:rsidP="00CA413E">
      <w:pPr>
        <w:pStyle w:val="ListParagraph"/>
        <w:numPr>
          <w:ilvl w:val="2"/>
          <w:numId w:val="25"/>
        </w:numPr>
        <w:ind w:left="1980" w:hanging="900"/>
      </w:pPr>
      <w:r>
        <w:t>Each schematic where multiple options are provided shall be provided with a user’s guide in order to facilitate assembly.</w:t>
      </w:r>
    </w:p>
    <w:p w14:paraId="4A116839" w14:textId="5107E6ED" w:rsidR="00076869" w:rsidRDefault="00076869" w:rsidP="00076869">
      <w:pPr>
        <w:pStyle w:val="ListParagraph"/>
        <w:numPr>
          <w:ilvl w:val="2"/>
          <w:numId w:val="25"/>
        </w:numPr>
        <w:ind w:left="1980" w:hanging="900"/>
      </w:pPr>
      <w:r>
        <w:t>The power requirements for each board shall be calculated and provided as part of the documentation.</w:t>
      </w:r>
    </w:p>
    <w:p w14:paraId="3732F05C" w14:textId="1BF355B8" w:rsidR="00AD1A53" w:rsidRDefault="00AD1A53" w:rsidP="00076869">
      <w:pPr>
        <w:pStyle w:val="ListParagraph"/>
        <w:numPr>
          <w:ilvl w:val="2"/>
          <w:numId w:val="25"/>
        </w:numPr>
        <w:ind w:left="1980" w:hanging="900"/>
      </w:pPr>
      <w:r>
        <w:t xml:space="preserve">Router and DRM shall be configured as specified in </w:t>
      </w:r>
      <w:ins w:id="384" w:author="John R Steensen" w:date="2018-11-26T08:40:00Z">
        <w:r w:rsidR="00717E69">
          <w:fldChar w:fldCharType="begin"/>
        </w:r>
        <w:r w:rsidR="00717E69">
          <w:instrText xml:space="preserve"> REF _Ref530984932 \h </w:instrText>
        </w:r>
      </w:ins>
      <w:r w:rsidR="00717E69">
        <w:fldChar w:fldCharType="separate"/>
      </w:r>
      <w:ins w:id="385" w:author="John R Steensen" w:date="2018-11-26T08:40:00Z">
        <w:r w:rsidR="00717E69">
          <w:t xml:space="preserve">Figure </w:t>
        </w:r>
        <w:r w:rsidR="00717E69">
          <w:rPr>
            <w:noProof/>
          </w:rPr>
          <w:t>1</w:t>
        </w:r>
        <w:r w:rsidR="00717E69">
          <w:fldChar w:fldCharType="end"/>
        </w:r>
        <w:r w:rsidR="00717E69">
          <w:t xml:space="preserve"> </w:t>
        </w:r>
      </w:ins>
      <w:del w:id="386" w:author="John R Steensen" w:date="2018-11-26T08:40:00Z">
        <w:r w:rsidDel="00717E69">
          <w:delText xml:space="preserve">Figure X </w:delText>
        </w:r>
      </w:del>
      <w:r>
        <w:t xml:space="preserve">and </w:t>
      </w:r>
      <w:ins w:id="387" w:author="John R Steensen" w:date="2018-11-26T08:40:00Z">
        <w:r w:rsidR="00717E69">
          <w:fldChar w:fldCharType="begin"/>
        </w:r>
        <w:r w:rsidR="00717E69">
          <w:instrText xml:space="preserve"> REF _Ref530984938 \h </w:instrText>
        </w:r>
      </w:ins>
      <w:r w:rsidR="00717E69">
        <w:fldChar w:fldCharType="separate"/>
      </w:r>
      <w:ins w:id="388" w:author="John R Steensen" w:date="2018-11-26T08:40:00Z">
        <w:r w:rsidR="00717E69">
          <w:t xml:space="preserve">Figure </w:t>
        </w:r>
        <w:r w:rsidR="00717E69">
          <w:rPr>
            <w:noProof/>
          </w:rPr>
          <w:t>2</w:t>
        </w:r>
        <w:r w:rsidR="00717E69">
          <w:fldChar w:fldCharType="end"/>
        </w:r>
      </w:ins>
      <w:del w:id="389" w:author="John R Steensen" w:date="2018-11-26T08:40:00Z">
        <w:r w:rsidDel="00717E69">
          <w:delText>Figure X</w:delText>
        </w:r>
      </w:del>
      <w:r>
        <w:t>, respectively.</w:t>
      </w:r>
    </w:p>
    <w:p w14:paraId="3E0D532B" w14:textId="77777777" w:rsidR="00717E69" w:rsidRDefault="00AD1A53" w:rsidP="00717E69">
      <w:pPr>
        <w:keepNext/>
        <w:jc w:val="center"/>
        <w:rPr>
          <w:ins w:id="390" w:author="John R Steensen" w:date="2018-11-26T08:38:00Z"/>
        </w:rPr>
        <w:pPrChange w:id="391" w:author="John R Steensen" w:date="2018-11-26T08:38:00Z">
          <w:pPr/>
        </w:pPrChange>
      </w:pPr>
      <w:r>
        <w:rPr>
          <w:noProof/>
        </w:rPr>
        <w:drawing>
          <wp:inline distT="0" distB="0" distL="0" distR="0" wp14:anchorId="2BF39A8D" wp14:editId="3B413B12">
            <wp:extent cx="1664335" cy="2874914"/>
            <wp:effectExtent l="0" t="0" r="0" b="1905"/>
            <wp:docPr id="5" name="Picture 5" descr="Inline imag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line images 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740856" cy="3007093"/>
                    </a:xfrm>
                    <a:prstGeom prst="rect">
                      <a:avLst/>
                    </a:prstGeom>
                    <a:noFill/>
                    <a:ln>
                      <a:noFill/>
                    </a:ln>
                  </pic:spPr>
                </pic:pic>
              </a:graphicData>
            </a:graphic>
          </wp:inline>
        </w:drawing>
      </w:r>
    </w:p>
    <w:p w14:paraId="203C7E3A" w14:textId="2BA0EB3C" w:rsidR="00717E69" w:rsidRDefault="00717E69" w:rsidP="00717E69">
      <w:pPr>
        <w:pStyle w:val="Caption"/>
        <w:rPr>
          <w:ins w:id="392" w:author="John R Steensen" w:date="2018-11-26T08:38:00Z"/>
        </w:rPr>
        <w:pPrChange w:id="393" w:author="John R Steensen" w:date="2018-11-26T08:39:00Z">
          <w:pPr>
            <w:pStyle w:val="Caption"/>
          </w:pPr>
        </w:pPrChange>
      </w:pPr>
      <w:bookmarkStart w:id="394" w:name="_Ref530984932"/>
      <w:ins w:id="395" w:author="John R Steensen" w:date="2018-11-26T08:38:00Z">
        <w:r>
          <w:t xml:space="preserve">Figure </w:t>
        </w:r>
        <w:r>
          <w:fldChar w:fldCharType="begin"/>
        </w:r>
        <w:r>
          <w:instrText xml:space="preserve"> SEQ Figure \* ARABIC </w:instrText>
        </w:r>
      </w:ins>
      <w:r>
        <w:fldChar w:fldCharType="separate"/>
      </w:r>
      <w:ins w:id="396" w:author="John R Steensen" w:date="2018-11-26T08:39:00Z">
        <w:r>
          <w:rPr>
            <w:noProof/>
          </w:rPr>
          <w:t>1</w:t>
        </w:r>
      </w:ins>
      <w:ins w:id="397" w:author="John R Steensen" w:date="2018-11-26T08:38:00Z">
        <w:r>
          <w:fldChar w:fldCharType="end"/>
        </w:r>
        <w:bookmarkEnd w:id="394"/>
        <w:r>
          <w:t>: Interactive Router Settings</w:t>
        </w:r>
      </w:ins>
    </w:p>
    <w:p w14:paraId="5A4A9A38" w14:textId="77777777" w:rsidR="00717E69" w:rsidRDefault="00AD1A53" w:rsidP="00717E69">
      <w:pPr>
        <w:keepNext/>
        <w:jc w:val="center"/>
        <w:rPr>
          <w:ins w:id="398" w:author="John R Steensen" w:date="2018-11-26T08:39:00Z"/>
        </w:rPr>
        <w:pPrChange w:id="399" w:author="John R Steensen" w:date="2018-11-26T08:39:00Z">
          <w:pPr/>
        </w:pPrChange>
      </w:pPr>
      <w:r>
        <w:rPr>
          <w:noProof/>
        </w:rPr>
        <w:drawing>
          <wp:inline distT="0" distB="0" distL="0" distR="0" wp14:anchorId="135D149C" wp14:editId="7F27B060">
            <wp:extent cx="3660775" cy="4026136"/>
            <wp:effectExtent l="0" t="0" r="0" b="0"/>
            <wp:docPr id="6" name="Picture 6" descr="Inline 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line images 1"/>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714053" cy="4084731"/>
                    </a:xfrm>
                    <a:prstGeom prst="rect">
                      <a:avLst/>
                    </a:prstGeom>
                    <a:noFill/>
                    <a:ln>
                      <a:noFill/>
                    </a:ln>
                  </pic:spPr>
                </pic:pic>
              </a:graphicData>
            </a:graphic>
          </wp:inline>
        </w:drawing>
      </w:r>
    </w:p>
    <w:p w14:paraId="5B045CB3" w14:textId="2D5DB45A" w:rsidR="00AD1A53" w:rsidRDefault="00717E69" w:rsidP="00717E69">
      <w:pPr>
        <w:pStyle w:val="Caption"/>
        <w:pPrChange w:id="400" w:author="John R Steensen" w:date="2018-11-26T08:39:00Z">
          <w:pPr/>
        </w:pPrChange>
      </w:pPr>
      <w:bookmarkStart w:id="401" w:name="_Ref530984938"/>
      <w:ins w:id="402" w:author="John R Steensen" w:date="2018-11-26T08:39:00Z">
        <w:r>
          <w:t xml:space="preserve">Figure </w:t>
        </w:r>
        <w:r>
          <w:fldChar w:fldCharType="begin"/>
        </w:r>
        <w:r>
          <w:instrText xml:space="preserve"> SEQ Figure \* ARABIC </w:instrText>
        </w:r>
      </w:ins>
      <w:r>
        <w:fldChar w:fldCharType="separate"/>
      </w:r>
      <w:ins w:id="403" w:author="John R Steensen" w:date="2018-11-26T08:39:00Z">
        <w:r>
          <w:rPr>
            <w:noProof/>
          </w:rPr>
          <w:t>2</w:t>
        </w:r>
        <w:r>
          <w:fldChar w:fldCharType="end"/>
        </w:r>
        <w:bookmarkEnd w:id="401"/>
        <w:r>
          <w:t>: Design Rules</w:t>
        </w:r>
      </w:ins>
    </w:p>
    <w:p w14:paraId="18D83637" w14:textId="77777777" w:rsidR="000126D5" w:rsidRPr="007A7A3F" w:rsidRDefault="000126D5" w:rsidP="00717E69">
      <w:pPr>
        <w:pStyle w:val="ListParagraph"/>
        <w:ind w:left="1980"/>
      </w:pPr>
    </w:p>
    <w:p w14:paraId="39A497D9" w14:textId="77777777" w:rsidR="007A7A3F" w:rsidRDefault="007A7A3F" w:rsidP="001D00CC">
      <w:pPr>
        <w:pStyle w:val="Heading2"/>
        <w:pPrChange w:id="404" w:author="John R Steensen" w:date="2018-11-26T09:28:00Z">
          <w:pPr>
            <w:pStyle w:val="Heading2"/>
          </w:pPr>
        </w:pPrChange>
      </w:pPr>
      <w:bookmarkStart w:id="405" w:name="_Toc530998323"/>
      <w:r>
        <w:t>Product Data Management</w:t>
      </w:r>
      <w:bookmarkEnd w:id="405"/>
    </w:p>
    <w:p w14:paraId="7A623EB0" w14:textId="77777777" w:rsidR="00CA413E" w:rsidRPr="00CA413E" w:rsidRDefault="00CA413E" w:rsidP="00CA413E">
      <w:pPr>
        <w:pStyle w:val="ListParagraph"/>
        <w:numPr>
          <w:ilvl w:val="0"/>
          <w:numId w:val="28"/>
        </w:numPr>
        <w:rPr>
          <w:vanish/>
        </w:rPr>
      </w:pPr>
    </w:p>
    <w:p w14:paraId="260BE47E" w14:textId="77777777" w:rsidR="00CA413E" w:rsidRPr="00CA413E" w:rsidRDefault="00CA413E" w:rsidP="00CA413E">
      <w:pPr>
        <w:pStyle w:val="ListParagraph"/>
        <w:numPr>
          <w:ilvl w:val="0"/>
          <w:numId w:val="28"/>
        </w:numPr>
        <w:rPr>
          <w:vanish/>
        </w:rPr>
      </w:pPr>
    </w:p>
    <w:p w14:paraId="314987AC" w14:textId="77777777" w:rsidR="00CA413E" w:rsidRPr="00CA413E" w:rsidRDefault="00CA413E" w:rsidP="00CA413E">
      <w:pPr>
        <w:pStyle w:val="ListParagraph"/>
        <w:numPr>
          <w:ilvl w:val="0"/>
          <w:numId w:val="28"/>
        </w:numPr>
        <w:rPr>
          <w:vanish/>
        </w:rPr>
      </w:pPr>
    </w:p>
    <w:p w14:paraId="6CE6996A" w14:textId="77777777" w:rsidR="00CA413E" w:rsidRPr="00CA413E" w:rsidRDefault="00CA413E" w:rsidP="00CA413E">
      <w:pPr>
        <w:pStyle w:val="ListParagraph"/>
        <w:numPr>
          <w:ilvl w:val="0"/>
          <w:numId w:val="28"/>
        </w:numPr>
        <w:rPr>
          <w:vanish/>
        </w:rPr>
      </w:pPr>
    </w:p>
    <w:p w14:paraId="65985FBB" w14:textId="77777777" w:rsidR="00CA413E" w:rsidRPr="00CA413E" w:rsidRDefault="00CA413E" w:rsidP="00CA413E">
      <w:pPr>
        <w:pStyle w:val="ListParagraph"/>
        <w:numPr>
          <w:ilvl w:val="1"/>
          <w:numId w:val="28"/>
        </w:numPr>
        <w:rPr>
          <w:vanish/>
        </w:rPr>
      </w:pPr>
    </w:p>
    <w:p w14:paraId="219D7C40" w14:textId="77777777" w:rsidR="00CA413E" w:rsidRPr="00CA413E" w:rsidRDefault="00CA413E" w:rsidP="00CA413E">
      <w:pPr>
        <w:pStyle w:val="ListParagraph"/>
        <w:numPr>
          <w:ilvl w:val="1"/>
          <w:numId w:val="28"/>
        </w:numPr>
        <w:rPr>
          <w:vanish/>
        </w:rPr>
      </w:pPr>
    </w:p>
    <w:p w14:paraId="31B46BA2" w14:textId="77777777" w:rsidR="00CA413E" w:rsidRPr="00CA413E" w:rsidRDefault="00CA413E" w:rsidP="00CA413E">
      <w:pPr>
        <w:pStyle w:val="ListParagraph"/>
        <w:numPr>
          <w:ilvl w:val="1"/>
          <w:numId w:val="28"/>
        </w:numPr>
        <w:rPr>
          <w:vanish/>
        </w:rPr>
      </w:pPr>
    </w:p>
    <w:p w14:paraId="7191EB28" w14:textId="654C7457" w:rsidR="00CA413E" w:rsidRDefault="00CA413E" w:rsidP="00717E69">
      <w:pPr>
        <w:pStyle w:val="NormalNumbered"/>
        <w:rPr>
          <w:ins w:id="406" w:author="John R Steensen" w:date="2018-11-26T08:35:00Z"/>
        </w:rPr>
        <w:pPrChange w:id="407" w:author="John R Steensen" w:date="2018-11-26T08:41:00Z">
          <w:pPr>
            <w:pStyle w:val="ListParagraph"/>
            <w:numPr>
              <w:ilvl w:val="2"/>
              <w:numId w:val="28"/>
            </w:numPr>
            <w:ind w:left="2070" w:hanging="990"/>
          </w:pPr>
        </w:pPrChange>
      </w:pPr>
      <w:r>
        <w:t>The GrabCAD repository shall be utilized to capture all reference, MCAD, and ECAD products.</w:t>
      </w:r>
    </w:p>
    <w:p w14:paraId="4159A1ED" w14:textId="77777777" w:rsidR="00717E69" w:rsidRDefault="00717E69" w:rsidP="001D00CC">
      <w:pPr>
        <w:pStyle w:val="Heading2"/>
        <w:rPr>
          <w:ins w:id="408" w:author="John R Steensen" w:date="2018-11-26T08:35:00Z"/>
        </w:rPr>
        <w:pPrChange w:id="409" w:author="John R Steensen" w:date="2018-11-26T09:28:00Z">
          <w:pPr>
            <w:pStyle w:val="Heading2"/>
            <w:ind w:left="1080" w:hanging="720"/>
          </w:pPr>
        </w:pPrChange>
      </w:pPr>
      <w:bookmarkStart w:id="410" w:name="_Toc530998324"/>
      <w:ins w:id="411" w:author="John R Steensen" w:date="2018-11-26T08:35:00Z">
        <w:r>
          <w:t>Project Management</w:t>
        </w:r>
        <w:bookmarkEnd w:id="410"/>
      </w:ins>
    </w:p>
    <w:p w14:paraId="26A5D11F" w14:textId="77777777" w:rsidR="00717E69" w:rsidRDefault="00717E69" w:rsidP="00BA392C">
      <w:pPr>
        <w:pStyle w:val="NormalNumbered"/>
        <w:spacing w:after="0"/>
        <w:rPr>
          <w:ins w:id="412" w:author="John R Steensen" w:date="2018-11-26T08:35:00Z"/>
        </w:rPr>
        <w:pPrChange w:id="413" w:author="John R Steensen" w:date="2018-11-26T10:38:00Z">
          <w:pPr>
            <w:pStyle w:val="NormalNumbered"/>
          </w:pPr>
        </w:pPrChange>
      </w:pPr>
      <w:ins w:id="414" w:author="John R Steensen" w:date="2018-11-26T08:35:00Z">
        <w:r>
          <w:t>Panorama shall be used as the strategic project management system.</w:t>
        </w:r>
      </w:ins>
    </w:p>
    <w:p w14:paraId="67F1C684" w14:textId="7C01A770" w:rsidR="00717E69" w:rsidDel="001D00CC" w:rsidRDefault="00717E69" w:rsidP="00717E69">
      <w:pPr>
        <w:pStyle w:val="ListParagraph"/>
        <w:numPr>
          <w:ilvl w:val="2"/>
          <w:numId w:val="28"/>
        </w:numPr>
        <w:ind w:left="2070" w:hanging="990"/>
        <w:rPr>
          <w:del w:id="415" w:author="John R Steensen" w:date="2018-11-26T09:29:00Z"/>
        </w:rPr>
      </w:pPr>
      <w:ins w:id="416" w:author="John R Steensen" w:date="2018-11-26T08:35:00Z">
        <w:r>
          <w:t xml:space="preserve">Kanban boards </w:t>
        </w:r>
        <w:r w:rsidRPr="00E46CB4">
          <w:t>shall</w:t>
        </w:r>
        <w:r>
          <w:t xml:space="preserve"> be used as the tactical project management system to capture and track workflow of each phase.</w:t>
        </w:r>
      </w:ins>
    </w:p>
    <w:p w14:paraId="41180B57" w14:textId="66815F5C" w:rsidR="00F84F9C" w:rsidRDefault="00F84F9C" w:rsidP="001D00CC">
      <w:pPr>
        <w:pStyle w:val="ListParagraph"/>
        <w:numPr>
          <w:ilvl w:val="2"/>
          <w:numId w:val="28"/>
        </w:numPr>
        <w:ind w:left="2070" w:hanging="990"/>
        <w:pPrChange w:id="417" w:author="John R Steensen" w:date="2018-11-26T09:29:00Z">
          <w:pPr/>
        </w:pPrChange>
      </w:pPr>
      <w:del w:id="418" w:author="John R Steensen" w:date="2018-11-26T09:30:00Z">
        <w:r w:rsidDel="001D00CC">
          <w:br w:type="page"/>
        </w:r>
      </w:del>
    </w:p>
    <w:p w14:paraId="07ECBB60" w14:textId="12CC7185" w:rsidR="00F84F9C" w:rsidRDefault="00F84F9C"/>
    <w:p w14:paraId="6E3DABBB" w14:textId="43AE5E66" w:rsidR="00F84F9C" w:rsidRPr="00717E69" w:rsidDel="001D00CC" w:rsidRDefault="00F84F9C" w:rsidP="00717E69">
      <w:pPr>
        <w:pStyle w:val="Heading1"/>
        <w:rPr>
          <w:del w:id="419" w:author="John R Steensen" w:date="2018-11-26T09:29:00Z"/>
          <w:b w:val="0"/>
          <w:bCs w:val="0"/>
          <w:smallCaps w:val="0"/>
        </w:rPr>
      </w:pPr>
      <w:del w:id="420" w:author="John R Steensen" w:date="2018-11-26T09:29:00Z">
        <w:r w:rsidDel="001D00CC">
          <w:delText>Deliverables</w:delText>
        </w:r>
        <w:bookmarkStart w:id="421" w:name="_Toc530998264"/>
        <w:bookmarkStart w:id="422" w:name="_Toc530998325"/>
        <w:bookmarkEnd w:id="421"/>
        <w:bookmarkEnd w:id="422"/>
      </w:del>
    </w:p>
    <w:p w14:paraId="4CEFF2D2" w14:textId="7748CF06" w:rsidR="00F84F9C" w:rsidRPr="00F84F9C" w:rsidDel="001D00CC" w:rsidRDefault="00F84F9C" w:rsidP="00F84F9C">
      <w:pPr>
        <w:pStyle w:val="ListParagraph"/>
        <w:keepNext/>
        <w:keepLines/>
        <w:numPr>
          <w:ilvl w:val="0"/>
          <w:numId w:val="13"/>
        </w:numPr>
        <w:spacing w:before="360" w:after="0"/>
        <w:contextualSpacing w:val="0"/>
        <w:outlineLvl w:val="1"/>
        <w:rPr>
          <w:del w:id="423" w:author="John R Steensen" w:date="2018-11-26T09:29:00Z"/>
          <w:rFonts w:asciiTheme="majorHAnsi" w:eastAsiaTheme="majorEastAsia" w:hAnsiTheme="majorHAnsi" w:cstheme="majorBidi"/>
          <w:b/>
          <w:bCs/>
          <w:smallCaps/>
          <w:vanish/>
          <w:color w:val="000000" w:themeColor="text1"/>
          <w:sz w:val="28"/>
          <w:szCs w:val="28"/>
        </w:rPr>
      </w:pPr>
      <w:bookmarkStart w:id="424" w:name="_Toc530985790"/>
      <w:bookmarkStart w:id="425" w:name="_Toc530998265"/>
      <w:bookmarkStart w:id="426" w:name="_Toc530998326"/>
      <w:bookmarkEnd w:id="424"/>
      <w:bookmarkEnd w:id="425"/>
      <w:bookmarkEnd w:id="426"/>
    </w:p>
    <w:p w14:paraId="0EC155CA" w14:textId="57528CE8" w:rsidR="00F84F9C" w:rsidDel="001D00CC" w:rsidRDefault="00F84F9C" w:rsidP="001D00CC">
      <w:pPr>
        <w:pStyle w:val="Heading2"/>
        <w:rPr>
          <w:del w:id="427" w:author="John R Steensen" w:date="2018-11-26T09:29:00Z"/>
        </w:rPr>
        <w:pPrChange w:id="428" w:author="John R Steensen" w:date="2018-11-26T09:28:00Z">
          <w:pPr>
            <w:pStyle w:val="Heading2"/>
          </w:pPr>
        </w:pPrChange>
      </w:pPr>
      <w:del w:id="429" w:author="John R Steensen" w:date="2018-11-26T09:29:00Z">
        <w:r w:rsidRPr="00717E69" w:rsidDel="001D00CC">
          <w:delText>PCBs</w:delText>
        </w:r>
        <w:bookmarkStart w:id="430" w:name="_Toc530998266"/>
        <w:bookmarkStart w:id="431" w:name="_Toc530998327"/>
        <w:bookmarkEnd w:id="430"/>
        <w:bookmarkEnd w:id="431"/>
      </w:del>
    </w:p>
    <w:p w14:paraId="76A7B5CA" w14:textId="01F2D34B" w:rsidR="00F84F9C" w:rsidRPr="00F84F9C" w:rsidDel="001D00CC" w:rsidRDefault="00F84F9C" w:rsidP="00F84F9C">
      <w:pPr>
        <w:pStyle w:val="ListParagraph"/>
        <w:numPr>
          <w:ilvl w:val="0"/>
          <w:numId w:val="25"/>
        </w:numPr>
        <w:rPr>
          <w:del w:id="432" w:author="John R Steensen" w:date="2018-11-26T09:29:00Z"/>
          <w:vanish/>
        </w:rPr>
      </w:pPr>
      <w:bookmarkStart w:id="433" w:name="_Toc530998267"/>
      <w:bookmarkStart w:id="434" w:name="_Toc530998328"/>
      <w:bookmarkEnd w:id="433"/>
      <w:bookmarkEnd w:id="434"/>
    </w:p>
    <w:p w14:paraId="67AD252C" w14:textId="5BA08716" w:rsidR="00F84F9C" w:rsidRPr="00F84F9C" w:rsidDel="001D00CC" w:rsidRDefault="00F84F9C" w:rsidP="00F84F9C">
      <w:pPr>
        <w:pStyle w:val="ListParagraph"/>
        <w:numPr>
          <w:ilvl w:val="1"/>
          <w:numId w:val="25"/>
        </w:numPr>
        <w:rPr>
          <w:del w:id="435" w:author="John R Steensen" w:date="2018-11-26T09:29:00Z"/>
          <w:vanish/>
        </w:rPr>
      </w:pPr>
      <w:bookmarkStart w:id="436" w:name="_Toc530998268"/>
      <w:bookmarkStart w:id="437" w:name="_Toc530998329"/>
      <w:bookmarkEnd w:id="436"/>
      <w:bookmarkEnd w:id="437"/>
    </w:p>
    <w:p w14:paraId="6912DFC8" w14:textId="05E68568" w:rsidR="00F84F9C" w:rsidDel="001D00CC" w:rsidRDefault="00F84F9C" w:rsidP="00717E69">
      <w:pPr>
        <w:pStyle w:val="ListParagraph"/>
        <w:numPr>
          <w:ilvl w:val="2"/>
          <w:numId w:val="25"/>
        </w:numPr>
        <w:ind w:left="1584" w:hanging="774"/>
        <w:rPr>
          <w:del w:id="438" w:author="John R Steensen" w:date="2018-11-26T09:29:00Z"/>
        </w:rPr>
      </w:pPr>
      <w:del w:id="439" w:author="John R Steensen" w:date="2018-11-26T09:29:00Z">
        <w:r w:rsidDel="001D00CC">
          <w:delText>PCB Deliverables shall include:</w:delText>
        </w:r>
        <w:bookmarkStart w:id="440" w:name="_Toc530998269"/>
        <w:bookmarkStart w:id="441" w:name="_Toc530998330"/>
        <w:bookmarkEnd w:id="440"/>
        <w:bookmarkEnd w:id="441"/>
      </w:del>
    </w:p>
    <w:p w14:paraId="61B31DB2" w14:textId="6508704B" w:rsidR="00F84F9C" w:rsidDel="001D00CC" w:rsidRDefault="00F84F9C" w:rsidP="00F84F9C">
      <w:pPr>
        <w:pStyle w:val="ListParagraph"/>
        <w:numPr>
          <w:ilvl w:val="3"/>
          <w:numId w:val="25"/>
        </w:numPr>
        <w:rPr>
          <w:del w:id="442" w:author="John R Steensen" w:date="2018-11-26T09:29:00Z"/>
        </w:rPr>
      </w:pPr>
      <w:del w:id="443" w:author="John R Steensen" w:date="2018-11-26T09:29:00Z">
        <w:r w:rsidDel="001D00CC">
          <w:delText>KiCAD Project File (.pro)</w:delText>
        </w:r>
        <w:bookmarkStart w:id="444" w:name="_Toc530998270"/>
        <w:bookmarkStart w:id="445" w:name="_Toc530998331"/>
        <w:bookmarkEnd w:id="444"/>
        <w:bookmarkEnd w:id="445"/>
      </w:del>
    </w:p>
    <w:p w14:paraId="45A97195" w14:textId="2578FDEF" w:rsidR="00F84F9C" w:rsidDel="001D00CC" w:rsidRDefault="00F84F9C" w:rsidP="00F84F9C">
      <w:pPr>
        <w:pStyle w:val="ListParagraph"/>
        <w:numPr>
          <w:ilvl w:val="3"/>
          <w:numId w:val="25"/>
        </w:numPr>
        <w:rPr>
          <w:del w:id="446" w:author="John R Steensen" w:date="2018-11-26T09:29:00Z"/>
        </w:rPr>
      </w:pPr>
      <w:del w:id="447" w:author="John R Steensen" w:date="2018-11-26T09:29:00Z">
        <w:r w:rsidDel="001D00CC">
          <w:delText>KiCAD  Schematic (.sch)</w:delText>
        </w:r>
        <w:bookmarkStart w:id="448" w:name="_Toc530998271"/>
        <w:bookmarkStart w:id="449" w:name="_Toc530998332"/>
        <w:bookmarkEnd w:id="448"/>
        <w:bookmarkEnd w:id="449"/>
      </w:del>
    </w:p>
    <w:p w14:paraId="6557D48D" w14:textId="4C8C1D9B" w:rsidR="00F84F9C" w:rsidDel="001D00CC" w:rsidRDefault="00F84F9C" w:rsidP="00F84F9C">
      <w:pPr>
        <w:pStyle w:val="ListParagraph"/>
        <w:numPr>
          <w:ilvl w:val="3"/>
          <w:numId w:val="25"/>
        </w:numPr>
        <w:rPr>
          <w:del w:id="450" w:author="John R Steensen" w:date="2018-11-26T09:29:00Z"/>
        </w:rPr>
      </w:pPr>
      <w:del w:id="451" w:author="John R Steensen" w:date="2018-11-26T09:29:00Z">
        <w:r w:rsidDel="001D00CC">
          <w:delText>KiCAD Board File (</w:delText>
        </w:r>
        <w:r w:rsidRPr="00F84F9C" w:rsidDel="001D00CC">
          <w:delText>.kicad_pcb</w:delText>
        </w:r>
        <w:r w:rsidDel="001D00CC">
          <w:delText>)</w:delText>
        </w:r>
        <w:bookmarkStart w:id="452" w:name="_Toc530998272"/>
        <w:bookmarkStart w:id="453" w:name="_Toc530998333"/>
        <w:bookmarkEnd w:id="452"/>
        <w:bookmarkEnd w:id="453"/>
      </w:del>
    </w:p>
    <w:p w14:paraId="7FE01B15" w14:textId="7855745E" w:rsidR="00F84F9C" w:rsidDel="001D00CC" w:rsidRDefault="00F84F9C" w:rsidP="00F84F9C">
      <w:pPr>
        <w:pStyle w:val="ListParagraph"/>
        <w:numPr>
          <w:ilvl w:val="3"/>
          <w:numId w:val="25"/>
        </w:numPr>
        <w:rPr>
          <w:del w:id="454" w:author="John R Steensen" w:date="2018-11-26T09:29:00Z"/>
        </w:rPr>
      </w:pPr>
      <w:del w:id="455" w:author="John R Steensen" w:date="2018-11-26T09:29:00Z">
        <w:r w:rsidDel="001D00CC">
          <w:delText>KiCAD  Netlist (.net)</w:delText>
        </w:r>
        <w:bookmarkStart w:id="456" w:name="_Toc530998273"/>
        <w:bookmarkStart w:id="457" w:name="_Toc530998334"/>
        <w:bookmarkEnd w:id="456"/>
        <w:bookmarkEnd w:id="457"/>
      </w:del>
    </w:p>
    <w:p w14:paraId="6EBC3033" w14:textId="164D9ED2" w:rsidR="00F84F9C" w:rsidDel="001D00CC" w:rsidRDefault="00F84F9C" w:rsidP="00F84F9C">
      <w:pPr>
        <w:pStyle w:val="ListParagraph"/>
        <w:numPr>
          <w:ilvl w:val="3"/>
          <w:numId w:val="25"/>
        </w:numPr>
        <w:rPr>
          <w:del w:id="458" w:author="John R Steensen" w:date="2018-11-26T09:29:00Z"/>
        </w:rPr>
      </w:pPr>
      <w:del w:id="459" w:author="John R Steensen" w:date="2018-11-26T09:29:00Z">
        <w:r w:rsidDel="001D00CC">
          <w:delText>Any custom KiCAD Libraries</w:delText>
        </w:r>
        <w:bookmarkStart w:id="460" w:name="_Toc530998274"/>
        <w:bookmarkStart w:id="461" w:name="_Toc530998335"/>
        <w:bookmarkEnd w:id="460"/>
        <w:bookmarkEnd w:id="461"/>
      </w:del>
    </w:p>
    <w:p w14:paraId="06D43180" w14:textId="3B8245A0" w:rsidR="00F84F9C" w:rsidDel="001D00CC" w:rsidRDefault="00F84F9C" w:rsidP="00F84F9C">
      <w:pPr>
        <w:pStyle w:val="ListParagraph"/>
        <w:numPr>
          <w:ilvl w:val="3"/>
          <w:numId w:val="25"/>
        </w:numPr>
        <w:rPr>
          <w:del w:id="462" w:author="John R Steensen" w:date="2018-11-26T09:29:00Z"/>
        </w:rPr>
      </w:pPr>
      <w:del w:id="463" w:author="John R Steensen" w:date="2018-11-26T09:29:00Z">
        <w:r w:rsidDel="001D00CC">
          <w:delText>Folder named “gerbers” with gerber files for current revision.</w:delText>
        </w:r>
        <w:bookmarkStart w:id="464" w:name="_Toc530998275"/>
        <w:bookmarkStart w:id="465" w:name="_Toc530998336"/>
        <w:bookmarkEnd w:id="464"/>
        <w:bookmarkEnd w:id="465"/>
      </w:del>
    </w:p>
    <w:p w14:paraId="7316E80E" w14:textId="49A1D2B0" w:rsidR="00717E69" w:rsidDel="001D00CC" w:rsidRDefault="00F84F9C" w:rsidP="00F84F9C">
      <w:pPr>
        <w:pStyle w:val="ListParagraph"/>
        <w:numPr>
          <w:ilvl w:val="3"/>
          <w:numId w:val="25"/>
        </w:numPr>
        <w:rPr>
          <w:del w:id="466" w:author="John R Steensen" w:date="2018-11-26T09:29:00Z"/>
        </w:rPr>
      </w:pPr>
      <w:del w:id="467" w:author="John R Steensen" w:date="2018-11-26T08:40:00Z">
        <w:r w:rsidDel="00717E69">
          <w:delText>3D model (.VRML)</w:delText>
        </w:r>
      </w:del>
      <w:bookmarkStart w:id="468" w:name="_Toc530998276"/>
      <w:bookmarkStart w:id="469" w:name="_Toc530998337"/>
      <w:bookmarkEnd w:id="468"/>
      <w:bookmarkEnd w:id="469"/>
    </w:p>
    <w:p w14:paraId="1DE193B4" w14:textId="4308C348" w:rsidR="00F84F9C" w:rsidDel="001D00CC" w:rsidRDefault="00F84F9C" w:rsidP="00F84F9C">
      <w:pPr>
        <w:pStyle w:val="ListParagraph"/>
        <w:numPr>
          <w:ilvl w:val="3"/>
          <w:numId w:val="25"/>
        </w:numPr>
        <w:rPr>
          <w:del w:id="470" w:author="John R Steensen" w:date="2018-11-26T09:29:00Z"/>
        </w:rPr>
      </w:pPr>
      <w:del w:id="471" w:author="John R Steensen" w:date="2018-11-26T09:29:00Z">
        <w:r w:rsidDel="001D00CC">
          <w:delText>Fully defined BOM (.xls and .pdf)</w:delText>
        </w:r>
        <w:bookmarkStart w:id="472" w:name="_Toc530998277"/>
        <w:bookmarkStart w:id="473" w:name="_Toc530998338"/>
        <w:bookmarkEnd w:id="472"/>
        <w:bookmarkEnd w:id="473"/>
      </w:del>
    </w:p>
    <w:p w14:paraId="69A48D54" w14:textId="49F64FD3" w:rsidR="00F84F9C" w:rsidRPr="00F84F9C" w:rsidRDefault="00F84F9C" w:rsidP="00F84F9C">
      <w:pPr>
        <w:pStyle w:val="ListParagraph"/>
        <w:keepNext/>
        <w:keepLines/>
        <w:numPr>
          <w:ilvl w:val="2"/>
          <w:numId w:val="13"/>
        </w:numPr>
        <w:spacing w:before="360" w:after="0"/>
        <w:contextualSpacing w:val="0"/>
        <w:outlineLvl w:val="1"/>
        <w:rPr>
          <w:rFonts w:asciiTheme="majorHAnsi" w:eastAsiaTheme="majorEastAsia" w:hAnsiTheme="majorHAnsi" w:cstheme="majorBidi"/>
          <w:b/>
          <w:bCs/>
          <w:smallCaps/>
          <w:vanish/>
          <w:color w:val="000000" w:themeColor="text1"/>
          <w:sz w:val="28"/>
          <w:szCs w:val="28"/>
        </w:rPr>
      </w:pPr>
      <w:bookmarkStart w:id="474" w:name="_Toc530985792"/>
      <w:bookmarkStart w:id="475" w:name="_Toc530998278"/>
      <w:bookmarkStart w:id="476" w:name="_Toc530998339"/>
      <w:bookmarkEnd w:id="474"/>
      <w:bookmarkEnd w:id="475"/>
      <w:bookmarkEnd w:id="476"/>
    </w:p>
    <w:p w14:paraId="10D90520" w14:textId="04553900" w:rsidR="001D00CC" w:rsidRPr="001D00CC" w:rsidRDefault="001D00CC" w:rsidP="001D00CC">
      <w:pPr>
        <w:pStyle w:val="Heading1"/>
        <w:rPr>
          <w:ins w:id="477" w:author="John R Steensen" w:date="2018-11-26T09:28:00Z"/>
          <w:rPrChange w:id="478" w:author="John R Steensen" w:date="2018-11-26T09:28:00Z">
            <w:rPr>
              <w:ins w:id="479" w:author="John R Steensen" w:date="2018-11-26T09:28:00Z"/>
              <w:rFonts w:asciiTheme="majorHAnsi" w:eastAsiaTheme="majorEastAsia" w:hAnsiTheme="majorHAnsi" w:cstheme="majorBidi"/>
              <w:b/>
              <w:bCs/>
              <w:smallCaps/>
              <w:vanish/>
              <w:color w:val="000000" w:themeColor="text1"/>
              <w:sz w:val="28"/>
              <w:szCs w:val="28"/>
            </w:rPr>
          </w:rPrChange>
        </w:rPr>
        <w:pPrChange w:id="480" w:author="John R Steensen" w:date="2018-11-26T09:28:00Z">
          <w:pPr>
            <w:pStyle w:val="ListParagraph"/>
            <w:keepNext/>
            <w:keepLines/>
            <w:numPr>
              <w:numId w:val="13"/>
            </w:numPr>
            <w:spacing w:before="360" w:after="0"/>
            <w:ind w:left="360" w:hanging="360"/>
            <w:contextualSpacing w:val="0"/>
            <w:outlineLvl w:val="1"/>
          </w:pPr>
        </w:pPrChange>
      </w:pPr>
      <w:bookmarkStart w:id="481" w:name="_Toc530998340"/>
      <w:ins w:id="482" w:author="John R Steensen" w:date="2018-11-26T09:27:00Z">
        <w:r>
          <w:t>Procedures</w:t>
        </w:r>
      </w:ins>
      <w:bookmarkEnd w:id="481"/>
    </w:p>
    <w:p w14:paraId="61E92569" w14:textId="77777777" w:rsidR="001D00CC" w:rsidRPr="001D00CC" w:rsidRDefault="001D00CC" w:rsidP="001D00CC">
      <w:pPr>
        <w:pStyle w:val="ListParagraph"/>
        <w:keepNext/>
        <w:keepLines/>
        <w:numPr>
          <w:ilvl w:val="0"/>
          <w:numId w:val="13"/>
        </w:numPr>
        <w:spacing w:before="360" w:after="0"/>
        <w:contextualSpacing w:val="0"/>
        <w:outlineLvl w:val="1"/>
        <w:rPr>
          <w:ins w:id="483" w:author="John R Steensen" w:date="2018-11-26T09:28:00Z"/>
          <w:rFonts w:asciiTheme="majorHAnsi" w:eastAsiaTheme="majorEastAsia" w:hAnsiTheme="majorHAnsi" w:cstheme="majorBidi"/>
          <w:b/>
          <w:bCs/>
          <w:smallCaps/>
          <w:vanish/>
          <w:color w:val="000000" w:themeColor="text1"/>
          <w:sz w:val="28"/>
          <w:szCs w:val="28"/>
        </w:rPr>
      </w:pPr>
      <w:bookmarkStart w:id="484" w:name="_Toc530998280"/>
      <w:bookmarkStart w:id="485" w:name="_Toc530998341"/>
      <w:bookmarkEnd w:id="484"/>
      <w:bookmarkEnd w:id="485"/>
    </w:p>
    <w:p w14:paraId="063EA0DC" w14:textId="77777777" w:rsidR="005C3E5A" w:rsidRPr="005C3E5A" w:rsidRDefault="005C3E5A" w:rsidP="005C3E5A">
      <w:pPr>
        <w:pStyle w:val="ListParagraph"/>
        <w:keepNext/>
        <w:keepLines/>
        <w:numPr>
          <w:ilvl w:val="0"/>
          <w:numId w:val="37"/>
        </w:numPr>
        <w:spacing w:before="360" w:after="0"/>
        <w:contextualSpacing w:val="0"/>
        <w:outlineLvl w:val="1"/>
        <w:rPr>
          <w:ins w:id="486" w:author="John R Steensen" w:date="2018-11-26T10:20:00Z"/>
          <w:rFonts w:asciiTheme="majorHAnsi" w:eastAsiaTheme="majorEastAsia" w:hAnsiTheme="majorHAnsi" w:cstheme="majorBidi"/>
          <w:b/>
          <w:bCs/>
          <w:smallCaps/>
          <w:vanish/>
          <w:color w:val="000000" w:themeColor="text1"/>
          <w:sz w:val="28"/>
          <w:szCs w:val="28"/>
        </w:rPr>
      </w:pPr>
      <w:bookmarkStart w:id="487" w:name="_Toc530998281"/>
      <w:bookmarkStart w:id="488" w:name="_Toc530998342"/>
      <w:bookmarkEnd w:id="487"/>
      <w:bookmarkEnd w:id="488"/>
    </w:p>
    <w:p w14:paraId="43868F11" w14:textId="77777777" w:rsidR="005C3E5A" w:rsidRPr="005C3E5A" w:rsidRDefault="005C3E5A" w:rsidP="005C3E5A">
      <w:pPr>
        <w:pStyle w:val="ListParagraph"/>
        <w:keepNext/>
        <w:keepLines/>
        <w:numPr>
          <w:ilvl w:val="0"/>
          <w:numId w:val="37"/>
        </w:numPr>
        <w:spacing w:before="360" w:after="0"/>
        <w:contextualSpacing w:val="0"/>
        <w:outlineLvl w:val="1"/>
        <w:rPr>
          <w:ins w:id="489" w:author="John R Steensen" w:date="2018-11-26T10:20:00Z"/>
          <w:rFonts w:asciiTheme="majorHAnsi" w:eastAsiaTheme="majorEastAsia" w:hAnsiTheme="majorHAnsi" w:cstheme="majorBidi"/>
          <w:b/>
          <w:bCs/>
          <w:smallCaps/>
          <w:vanish/>
          <w:color w:val="000000" w:themeColor="text1"/>
          <w:sz w:val="28"/>
          <w:szCs w:val="28"/>
        </w:rPr>
      </w:pPr>
      <w:bookmarkStart w:id="490" w:name="_Toc530998282"/>
      <w:bookmarkStart w:id="491" w:name="_Toc530998343"/>
      <w:bookmarkEnd w:id="490"/>
      <w:bookmarkEnd w:id="491"/>
    </w:p>
    <w:p w14:paraId="445C3323" w14:textId="77777777" w:rsidR="005C3E5A" w:rsidRPr="005C3E5A" w:rsidRDefault="005C3E5A" w:rsidP="005C3E5A">
      <w:pPr>
        <w:pStyle w:val="ListParagraph"/>
        <w:keepNext/>
        <w:keepLines/>
        <w:numPr>
          <w:ilvl w:val="0"/>
          <w:numId w:val="37"/>
        </w:numPr>
        <w:spacing w:before="360" w:after="0"/>
        <w:contextualSpacing w:val="0"/>
        <w:outlineLvl w:val="1"/>
        <w:rPr>
          <w:ins w:id="492" w:author="John R Steensen" w:date="2018-11-26T10:20:00Z"/>
          <w:rFonts w:asciiTheme="majorHAnsi" w:eastAsiaTheme="majorEastAsia" w:hAnsiTheme="majorHAnsi" w:cstheme="majorBidi"/>
          <w:b/>
          <w:bCs/>
          <w:smallCaps/>
          <w:vanish/>
          <w:color w:val="000000" w:themeColor="text1"/>
          <w:sz w:val="28"/>
          <w:szCs w:val="28"/>
        </w:rPr>
      </w:pPr>
      <w:bookmarkStart w:id="493" w:name="_Toc530998283"/>
      <w:bookmarkStart w:id="494" w:name="_Toc530998344"/>
      <w:bookmarkEnd w:id="493"/>
      <w:bookmarkEnd w:id="494"/>
    </w:p>
    <w:p w14:paraId="6A0B0ADF" w14:textId="77777777" w:rsidR="005C3E5A" w:rsidRPr="005C3E5A" w:rsidRDefault="005C3E5A" w:rsidP="005C3E5A">
      <w:pPr>
        <w:pStyle w:val="ListParagraph"/>
        <w:keepNext/>
        <w:keepLines/>
        <w:numPr>
          <w:ilvl w:val="0"/>
          <w:numId w:val="37"/>
        </w:numPr>
        <w:spacing w:before="360" w:after="0"/>
        <w:contextualSpacing w:val="0"/>
        <w:outlineLvl w:val="1"/>
        <w:rPr>
          <w:ins w:id="495" w:author="John R Steensen" w:date="2018-11-26T10:20:00Z"/>
          <w:rFonts w:asciiTheme="majorHAnsi" w:eastAsiaTheme="majorEastAsia" w:hAnsiTheme="majorHAnsi" w:cstheme="majorBidi"/>
          <w:b/>
          <w:bCs/>
          <w:smallCaps/>
          <w:vanish/>
          <w:color w:val="000000" w:themeColor="text1"/>
          <w:sz w:val="28"/>
          <w:szCs w:val="28"/>
        </w:rPr>
      </w:pPr>
      <w:bookmarkStart w:id="496" w:name="_Toc530998284"/>
      <w:bookmarkStart w:id="497" w:name="_Toc530998345"/>
      <w:bookmarkEnd w:id="496"/>
      <w:bookmarkEnd w:id="497"/>
    </w:p>
    <w:p w14:paraId="60FAF7E7" w14:textId="20229717" w:rsidR="00F84F9C" w:rsidRDefault="00F84F9C" w:rsidP="005C3E5A">
      <w:pPr>
        <w:pStyle w:val="Heading2"/>
        <w:pPrChange w:id="498" w:author="John R Steensen" w:date="2018-11-26T10:20:00Z">
          <w:pPr>
            <w:pStyle w:val="Heading2"/>
            <w:numPr>
              <w:ilvl w:val="2"/>
              <w:numId w:val="13"/>
            </w:numPr>
            <w:ind w:left="1224" w:hanging="504"/>
          </w:pPr>
        </w:pPrChange>
      </w:pPr>
      <w:bookmarkStart w:id="499" w:name="_Toc530998346"/>
      <w:r w:rsidRPr="001D00CC">
        <w:rPr>
          <w:rPrChange w:id="500" w:author="John R Steensen" w:date="2018-11-26T09:28:00Z">
            <w:rPr/>
          </w:rPrChange>
        </w:rPr>
        <w:t>Gerber</w:t>
      </w:r>
      <w:r>
        <w:t xml:space="preserve"> </w:t>
      </w:r>
      <w:r w:rsidRPr="001D00CC">
        <w:rPr>
          <w:rPrChange w:id="501" w:author="John R Steensen" w:date="2018-11-26T09:27:00Z">
            <w:rPr/>
          </w:rPrChange>
        </w:rPr>
        <w:t>Generation</w:t>
      </w:r>
      <w:r>
        <w:t xml:space="preserve"> Procedure</w:t>
      </w:r>
      <w:bookmarkEnd w:id="499"/>
    </w:p>
    <w:p w14:paraId="2690C1AD" w14:textId="2C24C5E9" w:rsidR="00F84F9C" w:rsidRPr="00F84F9C" w:rsidRDefault="00F84F9C" w:rsidP="00F84F9C">
      <w:pPr>
        <w:pStyle w:val="ListParagraph"/>
        <w:numPr>
          <w:ilvl w:val="0"/>
          <w:numId w:val="29"/>
        </w:numPr>
        <w:rPr>
          <w:vanish/>
        </w:rPr>
      </w:pPr>
    </w:p>
    <w:p w14:paraId="5AB5176D" w14:textId="77777777" w:rsidR="00F84F9C" w:rsidRPr="00F84F9C" w:rsidRDefault="00F84F9C" w:rsidP="00F84F9C">
      <w:pPr>
        <w:pStyle w:val="ListParagraph"/>
        <w:numPr>
          <w:ilvl w:val="0"/>
          <w:numId w:val="29"/>
        </w:numPr>
        <w:rPr>
          <w:vanish/>
        </w:rPr>
      </w:pPr>
    </w:p>
    <w:p w14:paraId="5C23C4A3" w14:textId="77777777" w:rsidR="00F84F9C" w:rsidRPr="00F84F9C" w:rsidRDefault="00F84F9C" w:rsidP="00F84F9C">
      <w:pPr>
        <w:pStyle w:val="ListParagraph"/>
        <w:numPr>
          <w:ilvl w:val="0"/>
          <w:numId w:val="29"/>
        </w:numPr>
        <w:rPr>
          <w:vanish/>
        </w:rPr>
      </w:pPr>
    </w:p>
    <w:p w14:paraId="7B29228C" w14:textId="77777777" w:rsidR="00F84F9C" w:rsidRPr="00F84F9C" w:rsidRDefault="00F84F9C" w:rsidP="00F84F9C">
      <w:pPr>
        <w:pStyle w:val="ListParagraph"/>
        <w:numPr>
          <w:ilvl w:val="0"/>
          <w:numId w:val="29"/>
        </w:numPr>
        <w:rPr>
          <w:vanish/>
        </w:rPr>
      </w:pPr>
    </w:p>
    <w:p w14:paraId="72BE4528" w14:textId="77777777" w:rsidR="00F84F9C" w:rsidRPr="00F84F9C" w:rsidRDefault="00F84F9C" w:rsidP="00F84F9C">
      <w:pPr>
        <w:pStyle w:val="ListParagraph"/>
        <w:numPr>
          <w:ilvl w:val="0"/>
          <w:numId w:val="29"/>
        </w:numPr>
        <w:rPr>
          <w:vanish/>
        </w:rPr>
      </w:pPr>
    </w:p>
    <w:p w14:paraId="4E6EAD2A" w14:textId="77777777" w:rsidR="00F84F9C" w:rsidRPr="00F84F9C" w:rsidRDefault="00F84F9C" w:rsidP="00F84F9C">
      <w:pPr>
        <w:pStyle w:val="ListParagraph"/>
        <w:numPr>
          <w:ilvl w:val="1"/>
          <w:numId w:val="29"/>
        </w:numPr>
        <w:rPr>
          <w:vanish/>
        </w:rPr>
      </w:pPr>
    </w:p>
    <w:p w14:paraId="25D43A3F" w14:textId="77777777" w:rsidR="00F84F9C" w:rsidRPr="00F84F9C" w:rsidRDefault="00F84F9C" w:rsidP="00F84F9C">
      <w:pPr>
        <w:pStyle w:val="ListParagraph"/>
        <w:numPr>
          <w:ilvl w:val="2"/>
          <w:numId w:val="29"/>
        </w:numPr>
        <w:rPr>
          <w:vanish/>
        </w:rPr>
      </w:pPr>
    </w:p>
    <w:p w14:paraId="690D449D" w14:textId="77777777" w:rsidR="00F84F9C" w:rsidRPr="00F84F9C" w:rsidRDefault="00F84F9C" w:rsidP="00F84F9C">
      <w:pPr>
        <w:pStyle w:val="ListParagraph"/>
        <w:numPr>
          <w:ilvl w:val="2"/>
          <w:numId w:val="29"/>
        </w:numPr>
        <w:rPr>
          <w:vanish/>
        </w:rPr>
      </w:pPr>
    </w:p>
    <w:p w14:paraId="6565E224" w14:textId="686BE994" w:rsidR="00F84F9C" w:rsidRDefault="00F84F9C" w:rsidP="00717E69">
      <w:pPr>
        <w:pStyle w:val="ListParagraph"/>
        <w:numPr>
          <w:ilvl w:val="3"/>
          <w:numId w:val="29"/>
        </w:numPr>
        <w:ind w:left="2160" w:hanging="1080"/>
      </w:pPr>
      <w:r>
        <w:t>Ensure Origin is set to the upper left or bottom left corner of the board.</w:t>
      </w:r>
    </w:p>
    <w:p w14:paraId="59E8B5C1" w14:textId="19C9435B" w:rsidR="00BF176A" w:rsidRDefault="00044523" w:rsidP="00717E69">
      <w:pPr>
        <w:pStyle w:val="ListParagraph"/>
        <w:numPr>
          <w:ilvl w:val="3"/>
          <w:numId w:val="29"/>
        </w:numPr>
        <w:ind w:left="2160" w:hanging="1080"/>
      </w:pPr>
      <w:r>
        <w:rPr>
          <w:noProof/>
        </w:rPr>
        <w:drawing>
          <wp:anchor distT="0" distB="0" distL="114300" distR="114300" simplePos="0" relativeHeight="251662336" behindDoc="0" locked="0" layoutInCell="1" allowOverlap="1" wp14:anchorId="4E7CBCD3" wp14:editId="25BF7BFA">
            <wp:simplePos x="0" y="0"/>
            <wp:positionH relativeFrom="margin">
              <wp:posOffset>3134995</wp:posOffset>
            </wp:positionH>
            <wp:positionV relativeFrom="paragraph">
              <wp:posOffset>12700</wp:posOffset>
            </wp:positionV>
            <wp:extent cx="2808605" cy="3454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8605" cy="3454400"/>
                    </a:xfrm>
                    <a:prstGeom prst="rect">
                      <a:avLst/>
                    </a:prstGeom>
                  </pic:spPr>
                </pic:pic>
              </a:graphicData>
            </a:graphic>
            <wp14:sizeRelH relativeFrom="page">
              <wp14:pctWidth>0</wp14:pctWidth>
            </wp14:sizeRelH>
            <wp14:sizeRelV relativeFrom="page">
              <wp14:pctHeight>0</wp14:pctHeight>
            </wp14:sizeRelV>
          </wp:anchor>
        </w:drawing>
      </w:r>
      <w:r w:rsidR="00BF176A">
        <w:t>File&gt;Plot</w:t>
      </w:r>
      <w:r w:rsidR="00F84F9C">
        <w:t xml:space="preserve"> from board (.kicad_pcb).</w:t>
      </w:r>
    </w:p>
    <w:p w14:paraId="669F0FA0" w14:textId="0973036A" w:rsidR="00BF176A" w:rsidRDefault="00F84F9C">
      <w:pPr>
        <w:pStyle w:val="ListParagraph"/>
        <w:numPr>
          <w:ilvl w:val="3"/>
          <w:numId w:val="29"/>
        </w:numPr>
        <w:ind w:left="2160" w:hanging="1080"/>
      </w:pPr>
      <w:r>
        <w:t xml:space="preserve">Configure </w:t>
      </w:r>
      <w:r w:rsidR="00BF176A">
        <w:t xml:space="preserve">Plot Dialog </w:t>
      </w:r>
      <w:r>
        <w:t xml:space="preserve">to match </w:t>
      </w:r>
      <w:r w:rsidR="00044523">
        <w:fldChar w:fldCharType="begin"/>
      </w:r>
      <w:r w:rsidR="00044523">
        <w:instrText xml:space="preserve"> REF _Ref506818091 \h </w:instrText>
      </w:r>
      <w:r w:rsidR="00044523">
        <w:fldChar w:fldCharType="separate"/>
      </w:r>
      <w:ins w:id="502" w:author="John R Steensen" w:date="2018-11-26T08:42:00Z">
        <w:r w:rsidR="00717E69">
          <w:t xml:space="preserve">Figure </w:t>
        </w:r>
        <w:r w:rsidR="00717E69">
          <w:rPr>
            <w:noProof/>
          </w:rPr>
          <w:t>3</w:t>
        </w:r>
      </w:ins>
      <w:del w:id="503" w:author="John R Steensen" w:date="2018-11-26T08:42:00Z">
        <w:r w:rsidR="00044523" w:rsidDel="00717E69">
          <w:delText xml:space="preserve">Figure </w:delText>
        </w:r>
        <w:r w:rsidR="00044523" w:rsidDel="00717E69">
          <w:rPr>
            <w:noProof/>
          </w:rPr>
          <w:delText>1</w:delText>
        </w:r>
      </w:del>
      <w:r w:rsidR="00044523">
        <w:fldChar w:fldCharType="end"/>
      </w:r>
      <w:r>
        <w:t>. Pres</w:t>
      </w:r>
      <w:r w:rsidR="00BF176A">
        <w:t>s “Plot”, then press “Generate Drill File”.</w:t>
      </w:r>
      <w:r w:rsidR="00BF176A" w:rsidRPr="00BF176A">
        <w:rPr>
          <w:noProof/>
        </w:rPr>
        <w:t xml:space="preserve"> </w:t>
      </w:r>
    </w:p>
    <w:p w14:paraId="637D10E2" w14:textId="1065DB4C" w:rsidR="00BF176A" w:rsidRDefault="00BF176A">
      <w:pPr>
        <w:pStyle w:val="ListParagraph"/>
        <w:numPr>
          <w:ilvl w:val="3"/>
          <w:numId w:val="29"/>
        </w:numPr>
        <w:ind w:left="2160" w:hanging="1080"/>
      </w:pPr>
      <w:r>
        <w:t xml:space="preserve">Configure Drill Files Generation Dialog to match </w:t>
      </w:r>
      <w:r w:rsidR="00044523">
        <w:fldChar w:fldCharType="begin"/>
      </w:r>
      <w:r w:rsidR="00044523">
        <w:instrText xml:space="preserve"> REF _Ref506818102 \h </w:instrText>
      </w:r>
      <w:r w:rsidR="00044523">
        <w:fldChar w:fldCharType="separate"/>
      </w:r>
      <w:ins w:id="504" w:author="John R Steensen" w:date="2018-11-26T08:42:00Z">
        <w:r w:rsidR="00717E69" w:rsidRPr="00717E69">
          <w:rPr>
            <w:color w:val="000000" w:themeColor="text1"/>
            <w:sz w:val="24"/>
            <w:szCs w:val="24"/>
          </w:rPr>
          <w:t xml:space="preserve">Figure </w:t>
        </w:r>
        <w:r w:rsidR="00717E69">
          <w:rPr>
            <w:noProof/>
          </w:rPr>
          <w:t>4</w:t>
        </w:r>
      </w:ins>
      <w:del w:id="505" w:author="John R Steensen" w:date="2018-11-26T08:42:00Z">
        <w:r w:rsidR="00044523" w:rsidRPr="00717E69" w:rsidDel="00717E69">
          <w:rPr>
            <w:i/>
          </w:rPr>
          <w:delText xml:space="preserve">Figure </w:delText>
        </w:r>
        <w:r w:rsidR="00044523" w:rsidRPr="00717E69" w:rsidDel="00717E69">
          <w:rPr>
            <w:i/>
            <w:noProof/>
          </w:rPr>
          <w:delText>2</w:delText>
        </w:r>
      </w:del>
      <w:r w:rsidR="00044523">
        <w:fldChar w:fldCharType="end"/>
      </w:r>
      <w:r>
        <w:t>. Press “Drill File”.</w:t>
      </w:r>
    </w:p>
    <w:p w14:paraId="734CA963" w14:textId="576E4D41" w:rsidR="00BF176A" w:rsidRDefault="00BF176A">
      <w:pPr>
        <w:pStyle w:val="ListParagraph"/>
        <w:numPr>
          <w:ilvl w:val="3"/>
          <w:numId w:val="29"/>
        </w:numPr>
        <w:ind w:left="2160" w:hanging="1080"/>
      </w:pPr>
      <w:r>
        <w:t>Press “Close” on each dialog.</w:t>
      </w:r>
    </w:p>
    <w:p w14:paraId="5B27D7C3" w14:textId="6C17D85A" w:rsidR="00BF176A" w:rsidRDefault="00BF176A">
      <w:pPr>
        <w:pStyle w:val="ListParagraph"/>
        <w:numPr>
          <w:ilvl w:val="3"/>
          <w:numId w:val="29"/>
        </w:numPr>
        <w:ind w:left="2160" w:hanging="1080"/>
      </w:pPr>
      <w:r>
        <w:t>Navigate to “gerbers” folder.</w:t>
      </w:r>
    </w:p>
    <w:p w14:paraId="333A909D" w14:textId="110E4421" w:rsidR="00BF176A" w:rsidRDefault="00BF176A" w:rsidP="00717E69">
      <w:pPr>
        <w:pStyle w:val="ListParagraph"/>
        <w:numPr>
          <w:ilvl w:val="3"/>
          <w:numId w:val="29"/>
        </w:numPr>
        <w:ind w:left="2160" w:hanging="1080"/>
      </w:pPr>
      <w:r>
        <w:t>Rename the “*</w:t>
      </w:r>
      <w:r w:rsidRPr="00BF176A">
        <w:t xml:space="preserve"> -Edge.Cuts</w:t>
      </w:r>
      <w:r>
        <w:t>.gm1” file to “.gbr” extension.</w:t>
      </w:r>
    </w:p>
    <w:p w14:paraId="2B16E8F6" w14:textId="7AF7B017" w:rsidR="00BF176A" w:rsidRDefault="00044523" w:rsidP="00717E69">
      <w:pPr>
        <w:pStyle w:val="ListParagraph"/>
        <w:numPr>
          <w:ilvl w:val="3"/>
          <w:numId w:val="29"/>
        </w:numPr>
        <w:ind w:left="2160" w:hanging="1080"/>
      </w:pPr>
      <w:r>
        <w:rPr>
          <w:noProof/>
        </w:rPr>
        <mc:AlternateContent>
          <mc:Choice Requires="wps">
            <w:drawing>
              <wp:anchor distT="0" distB="0" distL="114300" distR="114300" simplePos="0" relativeHeight="251667456" behindDoc="0" locked="0" layoutInCell="1" allowOverlap="1" wp14:anchorId="6B3E0215" wp14:editId="3D23E971">
                <wp:simplePos x="0" y="0"/>
                <wp:positionH relativeFrom="margin">
                  <wp:posOffset>3153410</wp:posOffset>
                </wp:positionH>
                <wp:positionV relativeFrom="paragraph">
                  <wp:posOffset>903605</wp:posOffset>
                </wp:positionV>
                <wp:extent cx="279019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90190" cy="635"/>
                        </a:xfrm>
                        <a:prstGeom prst="rect">
                          <a:avLst/>
                        </a:prstGeom>
                        <a:solidFill>
                          <a:prstClr val="white"/>
                        </a:solidFill>
                        <a:ln>
                          <a:noFill/>
                        </a:ln>
                      </wps:spPr>
                      <wps:txbx>
                        <w:txbxContent>
                          <w:p w14:paraId="3FEFDB81" w14:textId="77777777" w:rsidR="001D00CC" w:rsidRDefault="001D00CC" w:rsidP="00717E69">
                            <w:pPr>
                              <w:pStyle w:val="Caption"/>
                              <w:rPr>
                                <w:noProof/>
                              </w:rPr>
                            </w:pPr>
                            <w:bookmarkStart w:id="506" w:name="_Ref506818091"/>
                            <w:r>
                              <w:t xml:space="preserve">Figure </w:t>
                            </w:r>
                            <w:r>
                              <w:fldChar w:fldCharType="begin"/>
                            </w:r>
                            <w:r>
                              <w:instrText xml:space="preserve"> SEQ Figure \* ARABIC </w:instrText>
                            </w:r>
                            <w:r>
                              <w:fldChar w:fldCharType="separate"/>
                            </w:r>
                            <w:ins w:id="507" w:author="John R Steensen" w:date="2018-11-26T08:39:00Z">
                              <w:r>
                                <w:rPr>
                                  <w:noProof/>
                                </w:rPr>
                                <w:t>3</w:t>
                              </w:r>
                            </w:ins>
                            <w:del w:id="508" w:author="John R Steensen" w:date="2018-11-26T08:38:00Z">
                              <w:r w:rsidDel="00717E69">
                                <w:rPr>
                                  <w:noProof/>
                                </w:rPr>
                                <w:delText>1</w:delText>
                              </w:r>
                            </w:del>
                            <w:r>
                              <w:fldChar w:fldCharType="end"/>
                            </w:r>
                            <w:bookmarkEnd w:id="506"/>
                            <w:r>
                              <w:rPr>
                                <w:noProof/>
                              </w:rPr>
                              <w:t>: Plot Dialog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3E0215" id="Text Box 4" o:spid="_x0000_s1032" type="#_x0000_t202" style="position:absolute;left:0;text-align:left;margin-left:248.3pt;margin-top:71.15pt;width:219.7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" stroked="f">
                <v:textbox style="mso-fit-shape-to-text:t" inset="0,0,0,0">
                  <w:txbxContent>
                    <w:p w14:paraId="3FEFDB81" w14:textId="77777777" w:rsidR="001D00CC" w:rsidRDefault="001D00CC" w:rsidP="00717E69">
                      <w:pPr>
                        <w:pStyle w:val="Caption"/>
                        <w:rPr>
                          <w:noProof/>
                        </w:rPr>
                      </w:pPr>
                      <w:bookmarkStart w:id="509" w:name="_Ref506818091"/>
                      <w:r>
                        <w:t xml:space="preserve">Figure </w:t>
                      </w:r>
                      <w:r>
                        <w:fldChar w:fldCharType="begin"/>
                      </w:r>
                      <w:r>
                        <w:instrText xml:space="preserve"> SEQ Figure \* ARABIC </w:instrText>
                      </w:r>
                      <w:r>
                        <w:fldChar w:fldCharType="separate"/>
                      </w:r>
                      <w:ins w:id="510" w:author="John R Steensen" w:date="2018-11-26T08:39:00Z">
                        <w:r>
                          <w:rPr>
                            <w:noProof/>
                          </w:rPr>
                          <w:t>3</w:t>
                        </w:r>
                      </w:ins>
                      <w:del w:id="511" w:author="John R Steensen" w:date="2018-11-26T08:38:00Z">
                        <w:r w:rsidDel="00717E69">
                          <w:rPr>
                            <w:noProof/>
                          </w:rPr>
                          <w:delText>1</w:delText>
                        </w:r>
                      </w:del>
                      <w:r>
                        <w:fldChar w:fldCharType="end"/>
                      </w:r>
                      <w:bookmarkEnd w:id="509"/>
                      <w:r>
                        <w:rPr>
                          <w:noProof/>
                        </w:rPr>
                        <w:t>: Plot Dialog Settings</w:t>
                      </w:r>
                    </w:p>
                  </w:txbxContent>
                </v:textbox>
                <w10:wrap type="square" anchorx="margin"/>
              </v:shape>
            </w:pict>
          </mc:Fallback>
        </mc:AlternateContent>
      </w:r>
      <w:r w:rsidR="00BF176A">
        <w:t>Add all gerber and drill files to a ZIP file within the “gerbers” directory denoting the board name (i.e. “</w:t>
      </w:r>
      <w:r w:rsidR="00BF176A" w:rsidRPr="00BF176A">
        <w:t>ABSIS_NANO_IO.zip</w:t>
      </w:r>
      <w:r w:rsidR="00BF176A">
        <w:t>”).</w:t>
      </w:r>
    </w:p>
    <w:p w14:paraId="7C7800B8" w14:textId="2064E40F" w:rsidR="00BF176A" w:rsidRDefault="00044523" w:rsidP="00717E69">
      <w:pPr>
        <w:keepNext/>
        <w:jc w:val="center"/>
        <w:pPrChange w:id="512" w:author="John R Steensen" w:date="2018-11-26T08:43:00Z">
          <w:pPr>
            <w:pStyle w:val="ListParagraph"/>
            <w:keepNext/>
            <w:ind w:left="2160"/>
          </w:pPr>
        </w:pPrChange>
      </w:pPr>
      <w:r>
        <w:rPr>
          <w:noProof/>
        </w:rPr>
        <w:drawing>
          <wp:inline distT="0" distB="0" distL="0" distR="0" wp14:anchorId="754C79D4" wp14:editId="69DB3317">
            <wp:extent cx="4712424" cy="3876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12424" cy="3876675"/>
                    </a:xfrm>
                    <a:prstGeom prst="rect">
                      <a:avLst/>
                    </a:prstGeom>
                  </pic:spPr>
                </pic:pic>
              </a:graphicData>
            </a:graphic>
          </wp:inline>
        </w:drawing>
      </w:r>
    </w:p>
    <w:p w14:paraId="0F7684C3" w14:textId="1E710A2B" w:rsidR="00EA4841" w:rsidRDefault="00BF176A" w:rsidP="00717E69">
      <w:pPr>
        <w:pStyle w:val="Caption"/>
        <w:rPr>
          <w:ins w:id="513" w:author="John R Steensen" w:date="2018-11-26T09:29:00Z"/>
        </w:rPr>
        <w:pPrChange w:id="514" w:author="John R Steensen" w:date="2018-11-26T08:42:00Z">
          <w:pPr>
            <w:pStyle w:val="Caption"/>
            <w:jc w:val="left"/>
          </w:pPr>
        </w:pPrChange>
      </w:pPr>
      <w:bookmarkStart w:id="515" w:name="_Ref506818102"/>
      <w:r w:rsidRPr="00717E69">
        <w:t xml:space="preserve">Figure </w:t>
      </w:r>
      <w:r w:rsidRPr="00717E69">
        <w:fldChar w:fldCharType="begin"/>
      </w:r>
      <w:r w:rsidRPr="00717E69">
        <w:instrText xml:space="preserve"> SEQ Figure \* ARABIC </w:instrText>
      </w:r>
      <w:r w:rsidRPr="00717E69">
        <w:fldChar w:fldCharType="separate"/>
      </w:r>
      <w:ins w:id="516" w:author="John R Steensen" w:date="2018-11-26T08:39:00Z">
        <w:r w:rsidR="00717E69">
          <w:rPr>
            <w:noProof/>
          </w:rPr>
          <w:t>4</w:t>
        </w:r>
      </w:ins>
      <w:del w:id="517" w:author="John R Steensen" w:date="2018-11-26T08:38:00Z">
        <w:r w:rsidRPr="00717E69" w:rsidDel="00717E69">
          <w:rPr>
            <w:noProof/>
          </w:rPr>
          <w:delText>2</w:delText>
        </w:r>
      </w:del>
      <w:r w:rsidRPr="00717E69">
        <w:fldChar w:fldCharType="end"/>
      </w:r>
      <w:bookmarkEnd w:id="515"/>
      <w:r w:rsidR="00044523">
        <w:t>: Drill Files Generation Settings</w:t>
      </w:r>
    </w:p>
    <w:p w14:paraId="40422234" w14:textId="79CF760F" w:rsidR="001D00CC" w:rsidRPr="001D00CC" w:rsidRDefault="001D00CC" w:rsidP="001D00CC">
      <w:pPr>
        <w:pStyle w:val="Heading1"/>
        <w:rPr>
          <w:ins w:id="518" w:author="John R Steensen" w:date="2018-11-26T09:33:00Z"/>
          <w:rPrChange w:id="519" w:author="John R Steensen" w:date="2018-11-26T09:34:00Z">
            <w:rPr>
              <w:ins w:id="520" w:author="John R Steensen" w:date="2018-11-26T09:33:00Z"/>
              <w:rFonts w:eastAsiaTheme="majorEastAsia"/>
            </w:rPr>
          </w:rPrChange>
        </w:rPr>
        <w:pPrChange w:id="521" w:author="John R Steensen" w:date="2018-11-26T09:34:00Z">
          <w:pPr>
            <w:pStyle w:val="ListParagraph"/>
            <w:keepNext/>
            <w:keepLines/>
            <w:numPr>
              <w:numId w:val="37"/>
            </w:numPr>
            <w:spacing w:before="360" w:after="0"/>
            <w:ind w:left="360" w:hanging="360"/>
            <w:contextualSpacing w:val="0"/>
            <w:outlineLvl w:val="1"/>
          </w:pPr>
        </w:pPrChange>
      </w:pPr>
      <w:bookmarkStart w:id="522" w:name="_Toc530998347"/>
      <w:ins w:id="523" w:author="John R Steensen" w:date="2018-11-26T09:30:00Z">
        <w:r>
          <w:t>Workflows</w:t>
        </w:r>
      </w:ins>
      <w:bookmarkEnd w:id="522"/>
    </w:p>
    <w:p w14:paraId="58F03C62" w14:textId="77777777" w:rsidR="005C3E5A" w:rsidRPr="005C3E5A" w:rsidRDefault="005C3E5A" w:rsidP="005C3E5A">
      <w:pPr>
        <w:pStyle w:val="ListParagraph"/>
        <w:keepNext/>
        <w:keepLines/>
        <w:numPr>
          <w:ilvl w:val="0"/>
          <w:numId w:val="37"/>
        </w:numPr>
        <w:spacing w:before="360" w:after="0"/>
        <w:contextualSpacing w:val="0"/>
        <w:outlineLvl w:val="1"/>
        <w:rPr>
          <w:ins w:id="524" w:author="John R Steensen" w:date="2018-11-26T10:20:00Z"/>
          <w:rFonts w:asciiTheme="majorHAnsi" w:eastAsiaTheme="majorEastAsia" w:hAnsiTheme="majorHAnsi" w:cstheme="majorBidi"/>
          <w:b/>
          <w:bCs/>
          <w:smallCaps/>
          <w:vanish/>
          <w:color w:val="000000" w:themeColor="text1"/>
          <w:sz w:val="28"/>
          <w:szCs w:val="28"/>
        </w:rPr>
      </w:pPr>
      <w:bookmarkStart w:id="525" w:name="_Toc530998287"/>
      <w:bookmarkStart w:id="526" w:name="_Toc530998348"/>
      <w:bookmarkEnd w:id="525"/>
      <w:bookmarkEnd w:id="526"/>
    </w:p>
    <w:p w14:paraId="5216402B" w14:textId="3D574B4A" w:rsidR="001D00CC" w:rsidRDefault="001D00CC" w:rsidP="005C3E5A">
      <w:pPr>
        <w:pStyle w:val="Heading2"/>
        <w:rPr>
          <w:ins w:id="527" w:author="John R Steensen" w:date="2018-11-26T09:32:00Z"/>
        </w:rPr>
        <w:pPrChange w:id="528" w:author="John R Steensen" w:date="2018-11-26T10:20:00Z">
          <w:pPr>
            <w:pStyle w:val="Caption"/>
            <w:jc w:val="left"/>
          </w:pPr>
        </w:pPrChange>
      </w:pPr>
      <w:bookmarkStart w:id="529" w:name="_Toc530998349"/>
      <w:ins w:id="530" w:author="John R Steensen" w:date="2018-11-26T09:30:00Z">
        <w:r>
          <w:t>PCB Design Workflow</w:t>
        </w:r>
      </w:ins>
      <w:bookmarkEnd w:id="529"/>
    </w:p>
    <w:p w14:paraId="20175A05" w14:textId="067AE167" w:rsidR="001D00CC" w:rsidRDefault="001D00CC" w:rsidP="00BA1663">
      <w:pPr>
        <w:pStyle w:val="Heading2"/>
        <w:numPr>
          <w:ilvl w:val="2"/>
          <w:numId w:val="37"/>
        </w:numPr>
        <w:rPr>
          <w:ins w:id="531" w:author="John R Steensen" w:date="2018-11-26T09:33:00Z"/>
        </w:rPr>
        <w:pPrChange w:id="532" w:author="John R Steensen" w:date="2018-11-26T12:21:00Z">
          <w:pPr>
            <w:pStyle w:val="Caption"/>
            <w:jc w:val="left"/>
          </w:pPr>
        </w:pPrChange>
      </w:pPr>
      <w:bookmarkStart w:id="533" w:name="_Toc530998350"/>
      <w:ins w:id="534" w:author="John R Steensen" w:date="2018-11-26T09:32:00Z">
        <w:r>
          <w:t>Backlog</w:t>
        </w:r>
      </w:ins>
      <w:bookmarkEnd w:id="533"/>
    </w:p>
    <w:p w14:paraId="0A97AC4F" w14:textId="5EEDABA2" w:rsidR="001D00CC" w:rsidRPr="001D00CC" w:rsidRDefault="001D00CC" w:rsidP="00171D97">
      <w:pPr>
        <w:spacing w:after="0"/>
        <w:ind w:left="1440"/>
        <w:rPr>
          <w:ins w:id="535" w:author="John R Steensen" w:date="2018-11-26T09:32:00Z"/>
          <w:rPrChange w:id="536" w:author="John R Steensen" w:date="2018-11-26T09:33:00Z">
            <w:rPr>
              <w:ins w:id="537" w:author="John R Steensen" w:date="2018-11-26T09:32:00Z"/>
            </w:rPr>
          </w:rPrChange>
        </w:rPr>
        <w:pPrChange w:id="538" w:author="John R Steensen" w:date="2018-11-26T09:37:00Z">
          <w:pPr>
            <w:pStyle w:val="Caption"/>
            <w:jc w:val="left"/>
          </w:pPr>
        </w:pPrChange>
      </w:pPr>
      <w:ins w:id="539" w:author="John R Steensen" w:date="2018-11-26T09:33:00Z">
        <w:r>
          <w:t xml:space="preserve">This </w:t>
        </w:r>
      </w:ins>
      <w:ins w:id="540" w:author="John R Steensen" w:date="2018-11-26T09:37:00Z">
        <w:r w:rsidR="00171D97">
          <w:t xml:space="preserve">step </w:t>
        </w:r>
      </w:ins>
      <w:ins w:id="541" w:author="John R Steensen" w:date="2018-11-26T09:33:00Z">
        <w:r>
          <w:t xml:space="preserve">is </w:t>
        </w:r>
      </w:ins>
      <w:ins w:id="542" w:author="John R Steensen" w:date="2018-11-26T09:37:00Z">
        <w:r w:rsidR="00171D97">
          <w:t xml:space="preserve">simply </w:t>
        </w:r>
      </w:ins>
      <w:ins w:id="543" w:author="John R Steensen" w:date="2018-11-26T09:33:00Z">
        <w:r>
          <w:t>a place holder for PCBs that have not been completed yet.</w:t>
        </w:r>
      </w:ins>
    </w:p>
    <w:p w14:paraId="3AE536FA" w14:textId="4CF47DEB" w:rsidR="001D00CC" w:rsidRDefault="001D00CC" w:rsidP="00BA1663">
      <w:pPr>
        <w:pStyle w:val="Heading2"/>
        <w:numPr>
          <w:ilvl w:val="2"/>
          <w:numId w:val="37"/>
        </w:numPr>
        <w:rPr>
          <w:ins w:id="544" w:author="John R Steensen" w:date="2018-11-26T09:35:00Z"/>
        </w:rPr>
        <w:pPrChange w:id="545" w:author="John R Steensen" w:date="2018-11-26T12:20:00Z">
          <w:pPr>
            <w:pStyle w:val="Caption"/>
            <w:jc w:val="left"/>
          </w:pPr>
        </w:pPrChange>
      </w:pPr>
      <w:bookmarkStart w:id="546" w:name="_Toc530998351"/>
      <w:ins w:id="547" w:author="John R Steensen" w:date="2018-11-26T09:32:00Z">
        <w:r>
          <w:t>Requirements Definition</w:t>
        </w:r>
      </w:ins>
      <w:bookmarkEnd w:id="546"/>
    </w:p>
    <w:p w14:paraId="2F91B69F" w14:textId="0DAE12C4" w:rsidR="001D00CC" w:rsidRDefault="00202E0F" w:rsidP="00281F74">
      <w:pPr>
        <w:spacing w:after="0"/>
        <w:ind w:left="1440"/>
        <w:rPr>
          <w:ins w:id="548" w:author="John R Steensen" w:date="2018-11-26T10:20:00Z"/>
        </w:rPr>
        <w:pPrChange w:id="549" w:author="John R Steensen" w:date="2018-11-26T09:59:00Z">
          <w:pPr>
            <w:pStyle w:val="Caption"/>
            <w:jc w:val="left"/>
          </w:pPr>
        </w:pPrChange>
      </w:pPr>
      <w:ins w:id="550" w:author="John R Steensen" w:date="2018-11-26T09:46:00Z">
        <w:r>
          <w:t>Utilizing</w:t>
        </w:r>
      </w:ins>
      <w:ins w:id="551" w:author="John R Steensen" w:date="2018-11-26T09:51:00Z">
        <w:r>
          <w:t xml:space="preserve"> the initial</w:t>
        </w:r>
      </w:ins>
      <w:ins w:id="552" w:author="John R Steensen" w:date="2018-11-26T09:46:00Z">
        <w:r>
          <w:t xml:space="preserve"> PCB mockup in </w:t>
        </w:r>
      </w:ins>
      <w:ins w:id="553" w:author="John R Steensen" w:date="2018-11-26T09:51:00Z">
        <w:r>
          <w:t xml:space="preserve">the </w:t>
        </w:r>
      </w:ins>
      <w:ins w:id="554" w:author="John R Steensen" w:date="2018-11-26T09:46:00Z">
        <w:r>
          <w:t xml:space="preserve">Master </w:t>
        </w:r>
      </w:ins>
      <w:ins w:id="555" w:author="John R Steensen" w:date="2018-11-26T09:51:00Z">
        <w:r>
          <w:t>SolidWorks</w:t>
        </w:r>
      </w:ins>
      <w:ins w:id="556" w:author="John R Steensen" w:date="2018-11-26T09:46:00Z">
        <w:r>
          <w:t xml:space="preserve"> model, generate </w:t>
        </w:r>
      </w:ins>
      <w:ins w:id="557" w:author="John R Steensen" w:date="2018-11-26T09:51:00Z">
        <w:r>
          <w:t xml:space="preserve">a </w:t>
        </w:r>
      </w:ins>
      <w:ins w:id="558" w:author="John R Steensen" w:date="2018-11-26T09:46:00Z">
        <w:r>
          <w:t xml:space="preserve">drawing of </w:t>
        </w:r>
      </w:ins>
      <w:ins w:id="559" w:author="John R Steensen" w:date="2018-11-26T09:51:00Z">
        <w:r>
          <w:t xml:space="preserve">the </w:t>
        </w:r>
      </w:ins>
      <w:ins w:id="560" w:author="John R Steensen" w:date="2018-11-26T09:47:00Z">
        <w:r>
          <w:t>PCB</w:t>
        </w:r>
      </w:ins>
      <w:ins w:id="561" w:author="John R Steensen" w:date="2018-11-26T09:46:00Z">
        <w:r>
          <w:t xml:space="preserve"> illustrating </w:t>
        </w:r>
      </w:ins>
      <w:ins w:id="562" w:author="John R Steensen" w:date="2018-11-26T09:47:00Z">
        <w:r>
          <w:t xml:space="preserve">component placement and critical areas where no components may be placed, or connectors or other components are required to be placed due to mechanical interferences. </w:t>
        </w:r>
      </w:ins>
      <w:ins w:id="563" w:author="John R Steensen" w:date="2018-11-26T09:52:00Z">
        <w:r>
          <w:t xml:space="preserve">Any other special requirements shall be defined as notes upon the drawing. </w:t>
        </w:r>
      </w:ins>
      <w:ins w:id="564" w:author="John R Steensen" w:date="2018-11-26T09:49:00Z">
        <w:r>
          <w:t>Further, a .DXF shall be exported of the PCB outline.</w:t>
        </w:r>
      </w:ins>
    </w:p>
    <w:p w14:paraId="6A1295C9" w14:textId="66091CC7" w:rsidR="005C3E5A" w:rsidRDefault="005C3E5A" w:rsidP="005C3E5A">
      <w:pPr>
        <w:pStyle w:val="Heading4"/>
        <w:ind w:left="1440"/>
        <w:rPr>
          <w:ins w:id="565" w:author="John R Steensen" w:date="2018-11-26T10:22:00Z"/>
        </w:rPr>
        <w:pPrChange w:id="566" w:author="John R Steensen" w:date="2018-11-26T10:23:00Z">
          <w:pPr>
            <w:pStyle w:val="Caption"/>
            <w:jc w:val="left"/>
          </w:pPr>
        </w:pPrChange>
      </w:pPr>
      <w:ins w:id="567" w:author="John R Steensen" w:date="2018-11-26T10:20:00Z">
        <w:r>
          <w:t>Deliverables</w:t>
        </w:r>
      </w:ins>
    </w:p>
    <w:p w14:paraId="06A1F98E" w14:textId="1182D4CF" w:rsidR="005C3E5A" w:rsidRDefault="005C3E5A" w:rsidP="005C3E5A">
      <w:pPr>
        <w:pStyle w:val="ListParagraph"/>
        <w:numPr>
          <w:ilvl w:val="0"/>
          <w:numId w:val="39"/>
        </w:numPr>
        <w:ind w:left="1800"/>
        <w:rPr>
          <w:ins w:id="568" w:author="John R Steensen" w:date="2018-11-26T10:22:00Z"/>
        </w:rPr>
        <w:pPrChange w:id="569" w:author="John R Steensen" w:date="2018-11-26T10:24:00Z">
          <w:pPr>
            <w:pStyle w:val="Caption"/>
            <w:jc w:val="left"/>
          </w:pPr>
        </w:pPrChange>
      </w:pPr>
      <w:ins w:id="570" w:author="John R Steensen" w:date="2018-11-26T10:22:00Z">
        <w:r>
          <w:t>SolidWorks Drawing (.SLDDRW)</w:t>
        </w:r>
      </w:ins>
    </w:p>
    <w:p w14:paraId="0EEF6859" w14:textId="79E2A706" w:rsidR="005C3E5A" w:rsidRDefault="005C3E5A" w:rsidP="005C3E5A">
      <w:pPr>
        <w:pStyle w:val="ListParagraph"/>
        <w:numPr>
          <w:ilvl w:val="0"/>
          <w:numId w:val="39"/>
        </w:numPr>
        <w:ind w:left="1800"/>
        <w:rPr>
          <w:ins w:id="571" w:author="John R Steensen" w:date="2018-11-26T10:23:00Z"/>
        </w:rPr>
        <w:pPrChange w:id="572" w:author="John R Steensen" w:date="2018-11-26T10:24:00Z">
          <w:pPr>
            <w:pStyle w:val="Caption"/>
            <w:jc w:val="left"/>
          </w:pPr>
        </w:pPrChange>
      </w:pPr>
      <w:ins w:id="573" w:author="John R Steensen" w:date="2018-11-26T10:23:00Z">
        <w:r>
          <w:t>PDF of SolidWorks Drawing (.PDF)</w:t>
        </w:r>
      </w:ins>
    </w:p>
    <w:p w14:paraId="632ABEB2" w14:textId="072E94C2" w:rsidR="005C3E5A" w:rsidRPr="005C3E5A" w:rsidRDefault="005C3E5A" w:rsidP="005C3E5A">
      <w:pPr>
        <w:pStyle w:val="ListParagraph"/>
        <w:numPr>
          <w:ilvl w:val="0"/>
          <w:numId w:val="39"/>
        </w:numPr>
        <w:ind w:left="1800"/>
        <w:rPr>
          <w:ins w:id="574" w:author="John R Steensen" w:date="2018-11-26T09:32:00Z"/>
          <w:rPrChange w:id="575" w:author="John R Steensen" w:date="2018-11-26T10:22:00Z">
            <w:rPr>
              <w:ins w:id="576" w:author="John R Steensen" w:date="2018-11-26T09:32:00Z"/>
            </w:rPr>
          </w:rPrChange>
        </w:rPr>
        <w:pPrChange w:id="577" w:author="John R Steensen" w:date="2018-11-26T10:24:00Z">
          <w:pPr>
            <w:pStyle w:val="Caption"/>
            <w:jc w:val="left"/>
          </w:pPr>
        </w:pPrChange>
      </w:pPr>
      <w:ins w:id="578" w:author="John R Steensen" w:date="2018-11-26T10:23:00Z">
        <w:r>
          <w:t>Board Outline (.DXF)</w:t>
        </w:r>
      </w:ins>
    </w:p>
    <w:p w14:paraId="3325D1F5" w14:textId="4D223D5C" w:rsidR="001D00CC" w:rsidRDefault="001D00CC" w:rsidP="00281F74">
      <w:pPr>
        <w:pStyle w:val="Heading2"/>
        <w:numPr>
          <w:ilvl w:val="2"/>
          <w:numId w:val="37"/>
        </w:numPr>
        <w:spacing w:before="0"/>
        <w:rPr>
          <w:ins w:id="579" w:author="John R Steensen" w:date="2018-11-26T09:53:00Z"/>
        </w:rPr>
        <w:pPrChange w:id="580" w:author="John R Steensen" w:date="2018-11-26T09:59:00Z">
          <w:pPr>
            <w:pStyle w:val="Caption"/>
            <w:jc w:val="left"/>
          </w:pPr>
        </w:pPrChange>
      </w:pPr>
      <w:bookmarkStart w:id="581" w:name="_Toc530998352"/>
      <w:ins w:id="582" w:author="John R Steensen" w:date="2018-11-26T09:32:00Z">
        <w:r>
          <w:t>Schematic Design</w:t>
        </w:r>
      </w:ins>
      <w:bookmarkEnd w:id="581"/>
    </w:p>
    <w:p w14:paraId="661F6FB1" w14:textId="5F0CCB91" w:rsidR="00202E0F" w:rsidRDefault="00202E0F" w:rsidP="00202E0F">
      <w:pPr>
        <w:ind w:left="1440"/>
        <w:rPr>
          <w:ins w:id="583" w:author="John R Steensen" w:date="2018-11-26T10:24:00Z"/>
        </w:rPr>
        <w:pPrChange w:id="584" w:author="John R Steensen" w:date="2018-11-26T09:54:00Z">
          <w:pPr>
            <w:pStyle w:val="Caption"/>
            <w:jc w:val="left"/>
          </w:pPr>
        </w:pPrChange>
      </w:pPr>
      <w:ins w:id="585" w:author="John R Steensen" w:date="2018-11-26T09:53:00Z">
        <w:r>
          <w:t>During this step of the workflow, the designer shall create a schematic for the PCB within KiCAD 5. Any special requirements, notes, or configuration steps shall be placed as notes within the schematic.</w:t>
        </w:r>
      </w:ins>
    </w:p>
    <w:p w14:paraId="7154618D" w14:textId="77777777" w:rsidR="005C3E5A" w:rsidRDefault="005C3E5A" w:rsidP="005C3E5A">
      <w:pPr>
        <w:pStyle w:val="Heading4"/>
        <w:ind w:left="1440"/>
        <w:rPr>
          <w:ins w:id="586" w:author="John R Steensen" w:date="2018-11-26T10:24:00Z"/>
        </w:rPr>
      </w:pPr>
      <w:ins w:id="587" w:author="John R Steensen" w:date="2018-11-26T10:24:00Z">
        <w:r>
          <w:t>Deliverables</w:t>
        </w:r>
      </w:ins>
    </w:p>
    <w:p w14:paraId="1E1B0654" w14:textId="77777777" w:rsidR="005C3E5A" w:rsidRDefault="005C3E5A" w:rsidP="005C3E5A">
      <w:pPr>
        <w:pStyle w:val="ListParagraph"/>
        <w:numPr>
          <w:ilvl w:val="0"/>
          <w:numId w:val="40"/>
        </w:numPr>
        <w:ind w:left="1800"/>
        <w:rPr>
          <w:ins w:id="588" w:author="John R Steensen" w:date="2018-11-26T10:24:00Z"/>
        </w:rPr>
        <w:pPrChange w:id="589" w:author="John R Steensen" w:date="2018-11-26T10:25:00Z">
          <w:pPr>
            <w:pStyle w:val="ListParagraph"/>
            <w:numPr>
              <w:ilvl w:val="3"/>
              <w:numId w:val="25"/>
            </w:numPr>
            <w:ind w:left="1728" w:hanging="648"/>
          </w:pPr>
        </w:pPrChange>
      </w:pPr>
      <w:ins w:id="590" w:author="John R Steensen" w:date="2018-11-26T10:24:00Z">
        <w:r>
          <w:t>KiCAD Project File (.pro)</w:t>
        </w:r>
      </w:ins>
    </w:p>
    <w:p w14:paraId="0DCE77FF" w14:textId="5FD8A7F5" w:rsidR="005C3E5A" w:rsidRDefault="005C3E5A" w:rsidP="005C3E5A">
      <w:pPr>
        <w:pStyle w:val="ListParagraph"/>
        <w:numPr>
          <w:ilvl w:val="0"/>
          <w:numId w:val="40"/>
        </w:numPr>
        <w:ind w:left="1800"/>
        <w:rPr>
          <w:ins w:id="591" w:author="John R Steensen" w:date="2018-11-26T10:24:00Z"/>
        </w:rPr>
        <w:pPrChange w:id="592" w:author="John R Steensen" w:date="2018-11-26T10:25:00Z">
          <w:pPr>
            <w:pStyle w:val="ListParagraph"/>
            <w:numPr>
              <w:ilvl w:val="3"/>
              <w:numId w:val="25"/>
            </w:numPr>
            <w:ind w:left="1728" w:hanging="648"/>
          </w:pPr>
        </w:pPrChange>
      </w:pPr>
      <w:ins w:id="593" w:author="John R Steensen" w:date="2018-11-26T10:24:00Z">
        <w:r>
          <w:t>KiCAD Schematic</w:t>
        </w:r>
        <w:r>
          <w:t xml:space="preserve"> (.sch)</w:t>
        </w:r>
      </w:ins>
    </w:p>
    <w:p w14:paraId="64DDD289" w14:textId="77777777" w:rsidR="005C3E5A" w:rsidRDefault="005C3E5A" w:rsidP="005C3E5A">
      <w:pPr>
        <w:pStyle w:val="ListParagraph"/>
        <w:numPr>
          <w:ilvl w:val="0"/>
          <w:numId w:val="40"/>
        </w:numPr>
        <w:ind w:left="1800"/>
        <w:rPr>
          <w:ins w:id="594" w:author="John R Steensen" w:date="2018-11-26T10:24:00Z"/>
        </w:rPr>
        <w:pPrChange w:id="595" w:author="John R Steensen" w:date="2018-11-26T10:25:00Z">
          <w:pPr>
            <w:pStyle w:val="ListParagraph"/>
            <w:numPr>
              <w:ilvl w:val="3"/>
              <w:numId w:val="25"/>
            </w:numPr>
            <w:ind w:left="1728" w:hanging="648"/>
          </w:pPr>
        </w:pPrChange>
      </w:pPr>
      <w:ins w:id="596" w:author="John R Steensen" w:date="2018-11-26T10:24:00Z">
        <w:r>
          <w:t>KiCAD  Netlist (.net)</w:t>
        </w:r>
      </w:ins>
    </w:p>
    <w:p w14:paraId="7C0545D1" w14:textId="37E3490E" w:rsidR="005C3E5A" w:rsidRPr="00202E0F" w:rsidRDefault="005C3E5A" w:rsidP="005C3E5A">
      <w:pPr>
        <w:pStyle w:val="ListParagraph"/>
        <w:numPr>
          <w:ilvl w:val="0"/>
          <w:numId w:val="40"/>
        </w:numPr>
        <w:ind w:left="1800"/>
        <w:rPr>
          <w:ins w:id="597" w:author="John R Steensen" w:date="2018-11-26T09:32:00Z"/>
          <w:rPrChange w:id="598" w:author="John R Steensen" w:date="2018-11-26T09:53:00Z">
            <w:rPr>
              <w:ins w:id="599" w:author="John R Steensen" w:date="2018-11-26T09:32:00Z"/>
            </w:rPr>
          </w:rPrChange>
        </w:rPr>
        <w:pPrChange w:id="600" w:author="John R Steensen" w:date="2018-11-26T10:25:00Z">
          <w:pPr>
            <w:pStyle w:val="Caption"/>
            <w:jc w:val="left"/>
          </w:pPr>
        </w:pPrChange>
      </w:pPr>
      <w:ins w:id="601" w:author="John R Steensen" w:date="2018-11-26T10:24:00Z">
        <w:r>
          <w:t>Any custom KiCAD Libraries</w:t>
        </w:r>
      </w:ins>
    </w:p>
    <w:p w14:paraId="5A8F7903" w14:textId="4031CB69" w:rsidR="001D00CC" w:rsidRDefault="001D00CC" w:rsidP="00BA1663">
      <w:pPr>
        <w:pStyle w:val="Heading2"/>
        <w:numPr>
          <w:ilvl w:val="2"/>
          <w:numId w:val="37"/>
        </w:numPr>
        <w:spacing w:before="0"/>
        <w:rPr>
          <w:ins w:id="602" w:author="John R Steensen" w:date="2018-11-26T10:26:00Z"/>
        </w:rPr>
        <w:pPrChange w:id="603" w:author="John R Steensen" w:date="2018-11-26T12:20:00Z">
          <w:pPr>
            <w:pStyle w:val="Caption"/>
            <w:jc w:val="left"/>
          </w:pPr>
        </w:pPrChange>
      </w:pPr>
      <w:bookmarkStart w:id="604" w:name="_Toc530998353"/>
      <w:ins w:id="605" w:author="John R Steensen" w:date="2018-11-26T09:32:00Z">
        <w:r>
          <w:t>PCB Layout</w:t>
        </w:r>
      </w:ins>
      <w:bookmarkEnd w:id="604"/>
    </w:p>
    <w:p w14:paraId="7EE42500" w14:textId="665E9B5B" w:rsidR="00040E29" w:rsidRDefault="00040E29" w:rsidP="00040E29">
      <w:pPr>
        <w:ind w:left="1440"/>
        <w:rPr>
          <w:ins w:id="606" w:author="John R Steensen" w:date="2018-11-26T10:27:00Z"/>
        </w:rPr>
        <w:pPrChange w:id="607" w:author="John R Steensen" w:date="2018-11-26T10:28:00Z">
          <w:pPr>
            <w:pStyle w:val="Caption"/>
            <w:jc w:val="left"/>
          </w:pPr>
        </w:pPrChange>
      </w:pPr>
      <w:ins w:id="608" w:author="John R Steensen" w:date="2018-11-26T10:26:00Z">
        <w:r>
          <w:t>During this step of the workflow, the designer shall create the board layout for the PCB within KiCAD 5. The silkscreen shall be as verbose as possible and designed for a relatively unskilled end user.</w:t>
        </w:r>
      </w:ins>
      <w:ins w:id="609" w:author="John R Steensen" w:date="2018-11-26T11:58:00Z">
        <w:r w:rsidR="00E8267E">
          <w:t xml:space="preserve"> Additionally </w:t>
        </w:r>
      </w:ins>
    </w:p>
    <w:p w14:paraId="1E1F9EDC" w14:textId="77777777" w:rsidR="00040E29" w:rsidRDefault="00040E29" w:rsidP="00040E29">
      <w:pPr>
        <w:pStyle w:val="Heading4"/>
        <w:ind w:left="1440"/>
        <w:rPr>
          <w:ins w:id="610" w:author="John R Steensen" w:date="2018-11-26T10:27:00Z"/>
        </w:rPr>
      </w:pPr>
      <w:ins w:id="611" w:author="John R Steensen" w:date="2018-11-26T10:27:00Z">
        <w:r>
          <w:t>Deliverables</w:t>
        </w:r>
      </w:ins>
    </w:p>
    <w:p w14:paraId="548ACF99" w14:textId="77777777" w:rsidR="00040E29" w:rsidRDefault="00040E29" w:rsidP="00040E29">
      <w:pPr>
        <w:pStyle w:val="ListParagraph"/>
        <w:numPr>
          <w:ilvl w:val="0"/>
          <w:numId w:val="40"/>
        </w:numPr>
        <w:ind w:left="1800"/>
        <w:rPr>
          <w:ins w:id="612" w:author="John R Steensen" w:date="2018-11-26T11:58:00Z"/>
        </w:rPr>
        <w:pPrChange w:id="613" w:author="John R Steensen" w:date="2018-11-26T10:28:00Z">
          <w:pPr>
            <w:pStyle w:val="ListParagraph"/>
            <w:numPr>
              <w:ilvl w:val="3"/>
              <w:numId w:val="40"/>
            </w:numPr>
            <w:ind w:left="2880" w:hanging="360"/>
          </w:pPr>
        </w:pPrChange>
      </w:pPr>
      <w:ins w:id="614" w:author="John R Steensen" w:date="2018-11-26T10:28:00Z">
        <w:r>
          <w:t>KiCAD Board File (</w:t>
        </w:r>
        <w:r w:rsidRPr="00F84F9C">
          <w:t>.kicad_pcb</w:t>
        </w:r>
        <w:r>
          <w:t>)</w:t>
        </w:r>
      </w:ins>
    </w:p>
    <w:p w14:paraId="6442F22C" w14:textId="5018E6E4" w:rsidR="00E8267E" w:rsidRDefault="00E8267E" w:rsidP="00E8267E">
      <w:pPr>
        <w:pStyle w:val="ListParagraph"/>
        <w:numPr>
          <w:ilvl w:val="3"/>
          <w:numId w:val="40"/>
        </w:numPr>
        <w:ind w:left="1800"/>
        <w:rPr>
          <w:ins w:id="615" w:author="John R Steensen" w:date="2018-11-26T10:28:00Z"/>
        </w:rPr>
        <w:pPrChange w:id="616" w:author="John R Steensen" w:date="2018-11-26T11:58:00Z">
          <w:pPr>
            <w:pStyle w:val="ListParagraph"/>
            <w:numPr>
              <w:ilvl w:val="3"/>
              <w:numId w:val="40"/>
            </w:numPr>
            <w:ind w:left="2880" w:hanging="360"/>
          </w:pPr>
        </w:pPrChange>
      </w:pPr>
      <w:ins w:id="617" w:author="John R Steensen" w:date="2018-11-26T11:58:00Z">
        <w:r>
          <w:t>Fully defined BOM (.xls)</w:t>
        </w:r>
      </w:ins>
    </w:p>
    <w:p w14:paraId="0F3FD01D" w14:textId="6463160F" w:rsidR="00040E29" w:rsidRPr="00040E29" w:rsidRDefault="00040E29" w:rsidP="00040E29">
      <w:pPr>
        <w:pStyle w:val="ListParagraph"/>
        <w:numPr>
          <w:ilvl w:val="0"/>
          <w:numId w:val="40"/>
        </w:numPr>
        <w:ind w:left="1800"/>
        <w:rPr>
          <w:ins w:id="618" w:author="John R Steensen" w:date="2018-11-26T09:32:00Z"/>
          <w:rPrChange w:id="619" w:author="John R Steensen" w:date="2018-11-26T10:26:00Z">
            <w:rPr>
              <w:ins w:id="620" w:author="John R Steensen" w:date="2018-11-26T09:32:00Z"/>
            </w:rPr>
          </w:rPrChange>
        </w:rPr>
        <w:pPrChange w:id="621" w:author="John R Steensen" w:date="2018-11-26T10:26:00Z">
          <w:pPr>
            <w:pStyle w:val="Caption"/>
            <w:jc w:val="left"/>
          </w:pPr>
        </w:pPrChange>
      </w:pPr>
      <w:ins w:id="622" w:author="John R Steensen" w:date="2018-11-26T10:27:00Z">
        <w:r>
          <w:t>Any custom KiCAD Libraries</w:t>
        </w:r>
      </w:ins>
    </w:p>
    <w:p w14:paraId="3598C106" w14:textId="2502A6FC" w:rsidR="001D00CC" w:rsidRDefault="00202E0F" w:rsidP="00BA1663">
      <w:pPr>
        <w:pStyle w:val="Heading2"/>
        <w:numPr>
          <w:ilvl w:val="2"/>
          <w:numId w:val="37"/>
        </w:numPr>
        <w:spacing w:before="0"/>
        <w:rPr>
          <w:ins w:id="623" w:author="John R Steensen" w:date="2018-11-26T11:55:00Z"/>
        </w:rPr>
        <w:pPrChange w:id="624" w:author="John R Steensen" w:date="2018-11-26T12:20:00Z">
          <w:pPr>
            <w:pStyle w:val="Caption"/>
            <w:jc w:val="left"/>
          </w:pPr>
        </w:pPrChange>
      </w:pPr>
      <w:bookmarkStart w:id="625" w:name="_Toc530998354"/>
      <w:ins w:id="626" w:author="John R Steensen" w:date="2018-11-26T09:55:00Z">
        <w:r>
          <w:t xml:space="preserve">ECAD </w:t>
        </w:r>
      </w:ins>
      <w:ins w:id="627" w:author="John R Steensen" w:date="2018-11-26T09:32:00Z">
        <w:r w:rsidR="001D00CC">
          <w:t>Review</w:t>
        </w:r>
      </w:ins>
      <w:bookmarkEnd w:id="625"/>
    </w:p>
    <w:p w14:paraId="0394E24D" w14:textId="567AECCA" w:rsidR="00E8267E" w:rsidRDefault="00E8267E" w:rsidP="00E8267E">
      <w:pPr>
        <w:ind w:left="1440"/>
        <w:rPr>
          <w:ins w:id="628" w:author="John R Steensen" w:date="2018-11-26T11:57:00Z"/>
        </w:rPr>
        <w:pPrChange w:id="629" w:author="John R Steensen" w:date="2018-11-26T11:57:00Z">
          <w:pPr>
            <w:pStyle w:val="Caption"/>
            <w:jc w:val="left"/>
          </w:pPr>
        </w:pPrChange>
      </w:pPr>
      <w:ins w:id="630" w:author="John R Steensen" w:date="2018-11-26T11:55:00Z">
        <w:r>
          <w:t xml:space="preserve">During this step of the workflow, another experienced electrical designer shall review the schematic and PCB files to ensure design intent was captured, and to ensure both are free of errors. </w:t>
        </w:r>
      </w:ins>
      <w:ins w:id="631" w:author="John R Steensen" w:date="2018-11-26T11:58:00Z">
        <w:r>
          <w:t xml:space="preserve">Also, the reviewer will ensure the BOM matches the requirements for the PCB. </w:t>
        </w:r>
      </w:ins>
      <w:ins w:id="632" w:author="John R Steensen" w:date="2018-11-26T11:55:00Z">
        <w:r>
          <w:t xml:space="preserve">Upon </w:t>
        </w:r>
      </w:ins>
      <w:ins w:id="633" w:author="John R Steensen" w:date="2018-11-26T11:57:00Z">
        <w:r>
          <w:t>acceptance</w:t>
        </w:r>
      </w:ins>
      <w:ins w:id="634" w:author="John R Steensen" w:date="2018-11-26T11:55:00Z">
        <w:r>
          <w:t xml:space="preserve">, the reviewer generates the gerber files, </w:t>
        </w:r>
      </w:ins>
      <w:ins w:id="635" w:author="John R Steensen" w:date="2018-11-26T11:56:00Z">
        <w:r>
          <w:t>STEP neutral file, and images of the top and bottom silkscreens.</w:t>
        </w:r>
      </w:ins>
      <w:ins w:id="636" w:author="John R Steensen" w:date="2018-11-26T11:57:00Z">
        <w:r>
          <w:t xml:space="preserve"> If any errors are found, they are returned to the original designer for rework, and resubmission to review.</w:t>
        </w:r>
      </w:ins>
    </w:p>
    <w:p w14:paraId="40FAE978" w14:textId="77777777" w:rsidR="00E8267E" w:rsidRDefault="00E8267E" w:rsidP="00E8267E">
      <w:pPr>
        <w:pStyle w:val="Heading4"/>
        <w:ind w:left="1440"/>
        <w:rPr>
          <w:ins w:id="637" w:author="John R Steensen" w:date="2018-11-26T11:57:00Z"/>
        </w:rPr>
      </w:pPr>
      <w:ins w:id="638" w:author="John R Steensen" w:date="2018-11-26T11:57:00Z">
        <w:r>
          <w:t>Deliverables</w:t>
        </w:r>
      </w:ins>
    </w:p>
    <w:p w14:paraId="405DBDD2" w14:textId="77777777" w:rsidR="00E8267E" w:rsidRDefault="00E8267E" w:rsidP="00E8267E">
      <w:pPr>
        <w:pStyle w:val="ListParagraph"/>
        <w:numPr>
          <w:ilvl w:val="3"/>
          <w:numId w:val="41"/>
        </w:numPr>
        <w:ind w:left="1800" w:hanging="288"/>
        <w:rPr>
          <w:ins w:id="639" w:author="John R Steensen" w:date="2018-11-26T11:59:00Z"/>
        </w:rPr>
        <w:pPrChange w:id="640" w:author="John R Steensen" w:date="2018-11-26T12:11:00Z">
          <w:pPr>
            <w:pStyle w:val="ListParagraph"/>
            <w:numPr>
              <w:ilvl w:val="3"/>
              <w:numId w:val="25"/>
            </w:numPr>
            <w:ind w:left="1728" w:hanging="648"/>
          </w:pPr>
        </w:pPrChange>
      </w:pPr>
      <w:ins w:id="641" w:author="John R Steensen" w:date="2018-11-26T11:59:00Z">
        <w:r>
          <w:t>Folder named “gerbers” with gerber files for current revision.</w:t>
        </w:r>
      </w:ins>
    </w:p>
    <w:p w14:paraId="6747F176" w14:textId="77777777" w:rsidR="00E8267E" w:rsidRDefault="00E8267E" w:rsidP="00E8267E">
      <w:pPr>
        <w:pStyle w:val="ListParagraph"/>
        <w:numPr>
          <w:ilvl w:val="3"/>
          <w:numId w:val="41"/>
        </w:numPr>
        <w:ind w:left="1800" w:hanging="288"/>
        <w:rPr>
          <w:ins w:id="642" w:author="John R Steensen" w:date="2018-11-26T11:59:00Z"/>
        </w:rPr>
        <w:pPrChange w:id="643" w:author="John R Steensen" w:date="2018-11-26T12:11:00Z">
          <w:pPr>
            <w:pStyle w:val="ListParagraph"/>
            <w:numPr>
              <w:ilvl w:val="3"/>
              <w:numId w:val="25"/>
            </w:numPr>
            <w:ind w:left="1728" w:hanging="648"/>
          </w:pPr>
        </w:pPrChange>
      </w:pPr>
      <w:ins w:id="644" w:author="John R Steensen" w:date="2018-11-26T11:59:00Z">
        <w:r>
          <w:t>MCAD Neutral Model (.STEP)</w:t>
        </w:r>
      </w:ins>
    </w:p>
    <w:p w14:paraId="4E072358" w14:textId="77777777" w:rsidR="00E8267E" w:rsidRDefault="00E8267E" w:rsidP="00E8267E">
      <w:pPr>
        <w:pStyle w:val="ListParagraph"/>
        <w:numPr>
          <w:ilvl w:val="3"/>
          <w:numId w:val="41"/>
        </w:numPr>
        <w:ind w:left="1800" w:hanging="288"/>
        <w:rPr>
          <w:ins w:id="645" w:author="John R Steensen" w:date="2018-11-26T11:59:00Z"/>
        </w:rPr>
        <w:pPrChange w:id="646" w:author="John R Steensen" w:date="2018-11-26T12:11:00Z">
          <w:pPr>
            <w:pStyle w:val="ListParagraph"/>
            <w:numPr>
              <w:ilvl w:val="3"/>
              <w:numId w:val="25"/>
            </w:numPr>
            <w:ind w:left="1728" w:hanging="648"/>
          </w:pPr>
        </w:pPrChange>
      </w:pPr>
      <w:ins w:id="647" w:author="John R Steensen" w:date="2018-11-26T11:59:00Z">
        <w:r>
          <w:t>Top Silkscreen (.PNG)</w:t>
        </w:r>
      </w:ins>
    </w:p>
    <w:p w14:paraId="2C1F1F27" w14:textId="7BF78BFB" w:rsidR="00E8267E" w:rsidRPr="00E8267E" w:rsidRDefault="00E8267E" w:rsidP="00E8267E">
      <w:pPr>
        <w:pStyle w:val="ListParagraph"/>
        <w:numPr>
          <w:ilvl w:val="3"/>
          <w:numId w:val="41"/>
        </w:numPr>
        <w:ind w:left="1800" w:hanging="288"/>
        <w:rPr>
          <w:ins w:id="648" w:author="John R Steensen" w:date="2018-11-26T09:32:00Z"/>
          <w:rPrChange w:id="649" w:author="John R Steensen" w:date="2018-11-26T11:55:00Z">
            <w:rPr>
              <w:ins w:id="650" w:author="John R Steensen" w:date="2018-11-26T09:32:00Z"/>
            </w:rPr>
          </w:rPrChange>
        </w:rPr>
        <w:pPrChange w:id="651" w:author="John R Steensen" w:date="2018-11-26T11:55:00Z">
          <w:pPr>
            <w:pStyle w:val="Caption"/>
            <w:jc w:val="left"/>
          </w:pPr>
        </w:pPrChange>
      </w:pPr>
      <w:ins w:id="652" w:author="John R Steensen" w:date="2018-11-26T11:59:00Z">
        <w:r>
          <w:t>Bottom Silkscreen (.PNG)</w:t>
        </w:r>
      </w:ins>
    </w:p>
    <w:p w14:paraId="515558E1" w14:textId="1E710F11" w:rsidR="001D00CC" w:rsidRDefault="001D00CC" w:rsidP="00BA1663">
      <w:pPr>
        <w:pStyle w:val="Heading2"/>
        <w:numPr>
          <w:ilvl w:val="2"/>
          <w:numId w:val="37"/>
        </w:numPr>
        <w:spacing w:before="0"/>
        <w:rPr>
          <w:ins w:id="653" w:author="John R Steensen" w:date="2018-11-26T12:13:00Z"/>
        </w:rPr>
        <w:pPrChange w:id="654" w:author="John R Steensen" w:date="2018-11-26T12:20:00Z">
          <w:pPr>
            <w:pStyle w:val="Caption"/>
            <w:jc w:val="left"/>
          </w:pPr>
        </w:pPrChange>
      </w:pPr>
      <w:bookmarkStart w:id="655" w:name="_Toc530998355"/>
      <w:ins w:id="656" w:author="John R Steensen" w:date="2018-11-26T09:32:00Z">
        <w:r>
          <w:t>MCAD Model</w:t>
        </w:r>
      </w:ins>
      <w:bookmarkEnd w:id="655"/>
    </w:p>
    <w:p w14:paraId="175C9AD4" w14:textId="15375CED" w:rsidR="00BA1663" w:rsidRDefault="00BA1663" w:rsidP="00BA1663">
      <w:pPr>
        <w:ind w:left="1440"/>
        <w:rPr>
          <w:ins w:id="657" w:author="John R Steensen" w:date="2018-11-26T12:16:00Z"/>
        </w:rPr>
        <w:pPrChange w:id="658" w:author="John R Steensen" w:date="2018-11-26T12:16:00Z">
          <w:pPr>
            <w:pStyle w:val="Caption"/>
            <w:jc w:val="left"/>
          </w:pPr>
        </w:pPrChange>
      </w:pPr>
      <w:ins w:id="659" w:author="John R Steensen" w:date="2018-11-26T12:13:00Z">
        <w:r>
          <w:t xml:space="preserve">In this step, a mechanical designer shall utilize the STEP to generate a fully defined SolidWorks model of the </w:t>
        </w:r>
      </w:ins>
      <w:ins w:id="660" w:author="John R Steensen" w:date="2018-11-26T12:14:00Z">
        <w:r>
          <w:t>PCB. Top and bottom silkscreens shall be applied as a decal</w:t>
        </w:r>
      </w:ins>
      <w:ins w:id="661" w:author="John R Steensen" w:date="2018-11-26T12:15:00Z">
        <w:r>
          <w:t xml:space="preserve"> to the top and bottom surfaces of the PCB model</w:t>
        </w:r>
      </w:ins>
      <w:ins w:id="662" w:author="John R Steensen" w:date="2018-11-26T12:14:00Z">
        <w:r>
          <w:t xml:space="preserve">, and all components modelled </w:t>
        </w:r>
      </w:ins>
      <w:ins w:id="663" w:author="John R Steensen" w:date="2018-11-26T12:15:00Z">
        <w:r>
          <w:t>appropriately</w:t>
        </w:r>
      </w:ins>
      <w:ins w:id="664" w:author="John R Steensen" w:date="2018-11-26T12:14:00Z">
        <w:r>
          <w:t xml:space="preserve"> </w:t>
        </w:r>
      </w:ins>
      <w:ins w:id="665" w:author="John R Steensen" w:date="2018-11-26T12:15:00Z">
        <w:r>
          <w:t>utilizing the BOM to define what components go where.</w:t>
        </w:r>
      </w:ins>
    </w:p>
    <w:p w14:paraId="2AD090C9" w14:textId="77777777" w:rsidR="00BA1663" w:rsidRDefault="00BA1663" w:rsidP="00BA1663">
      <w:pPr>
        <w:pStyle w:val="Heading4"/>
        <w:ind w:left="1440"/>
        <w:rPr>
          <w:ins w:id="666" w:author="John R Steensen" w:date="2018-11-26T12:16:00Z"/>
        </w:rPr>
      </w:pPr>
      <w:ins w:id="667" w:author="John R Steensen" w:date="2018-11-26T12:16:00Z">
        <w:r>
          <w:t>Deliverables</w:t>
        </w:r>
      </w:ins>
    </w:p>
    <w:p w14:paraId="1E4F3B26" w14:textId="48721A32" w:rsidR="00BA1663" w:rsidRDefault="00BA1663" w:rsidP="00BA1663">
      <w:pPr>
        <w:pStyle w:val="ListParagraph"/>
        <w:numPr>
          <w:ilvl w:val="3"/>
          <w:numId w:val="41"/>
        </w:numPr>
        <w:ind w:left="1800" w:hanging="288"/>
        <w:rPr>
          <w:ins w:id="668" w:author="John R Steensen" w:date="2018-11-26T12:16:00Z"/>
        </w:rPr>
      </w:pPr>
      <w:ins w:id="669" w:author="John R Steensen" w:date="2018-11-26T12:16:00Z">
        <w:r>
          <w:t>SolidWorks Assembly and required parts (.SLDASM/.SLDPRT)</w:t>
        </w:r>
      </w:ins>
    </w:p>
    <w:p w14:paraId="6BE3D50C" w14:textId="47D24970" w:rsidR="001D00CC" w:rsidRDefault="001D00CC" w:rsidP="00BA1663">
      <w:pPr>
        <w:pStyle w:val="Heading2"/>
        <w:numPr>
          <w:ilvl w:val="2"/>
          <w:numId w:val="37"/>
        </w:numPr>
        <w:spacing w:before="0"/>
        <w:rPr>
          <w:ins w:id="670" w:author="John R Steensen" w:date="2018-11-26T12:17:00Z"/>
        </w:rPr>
        <w:pPrChange w:id="671" w:author="John R Steensen" w:date="2018-11-26T12:20:00Z">
          <w:pPr>
            <w:pStyle w:val="Caption"/>
            <w:jc w:val="left"/>
          </w:pPr>
        </w:pPrChange>
      </w:pPr>
      <w:bookmarkStart w:id="672" w:name="_Toc530998356"/>
      <w:ins w:id="673" w:author="John R Steensen" w:date="2018-11-26T09:32:00Z">
        <w:r>
          <w:t>MCAD Review</w:t>
        </w:r>
      </w:ins>
      <w:bookmarkEnd w:id="672"/>
    </w:p>
    <w:p w14:paraId="7CC1E917" w14:textId="260F7709" w:rsidR="00BA1663" w:rsidRPr="00BA1663" w:rsidRDefault="00BA1663" w:rsidP="00BA1663">
      <w:pPr>
        <w:ind w:left="1440"/>
        <w:rPr>
          <w:ins w:id="674" w:author="John R Steensen" w:date="2018-11-26T09:32:00Z"/>
          <w:rPrChange w:id="675" w:author="John R Steensen" w:date="2018-11-26T12:17:00Z">
            <w:rPr>
              <w:ins w:id="676" w:author="John R Steensen" w:date="2018-11-26T09:32:00Z"/>
            </w:rPr>
          </w:rPrChange>
        </w:rPr>
        <w:pPrChange w:id="677" w:author="John R Steensen" w:date="2018-11-26T12:17:00Z">
          <w:pPr>
            <w:pStyle w:val="Caption"/>
            <w:jc w:val="left"/>
          </w:pPr>
        </w:pPrChange>
      </w:pPr>
      <w:ins w:id="678" w:author="John R Steensen" w:date="2018-11-26T12:17:00Z">
        <w:r>
          <w:t>In this step another mechanical designer reviews the model and ensures that it matches the ECAD design.</w:t>
        </w:r>
      </w:ins>
      <w:ins w:id="679" w:author="John R Steensen" w:date="2018-11-26T12:19:00Z">
        <w:r>
          <w:t xml:space="preserve"> If any errors are found, deficiencies are noted and the original mechanical designer updates and resubmits to review. If no errors are found, item is moved to complete.</w:t>
        </w:r>
      </w:ins>
    </w:p>
    <w:p w14:paraId="725BD39E" w14:textId="69581D09" w:rsidR="001D00CC" w:rsidRDefault="001D00CC" w:rsidP="00BA1663">
      <w:pPr>
        <w:pStyle w:val="Heading2"/>
        <w:numPr>
          <w:ilvl w:val="2"/>
          <w:numId w:val="37"/>
        </w:numPr>
        <w:spacing w:before="0"/>
        <w:rPr>
          <w:ins w:id="680" w:author="John R Steensen" w:date="2018-11-26T12:19:00Z"/>
        </w:rPr>
        <w:pPrChange w:id="681" w:author="John R Steensen" w:date="2018-11-26T12:20:00Z">
          <w:pPr>
            <w:pStyle w:val="Caption"/>
            <w:jc w:val="left"/>
          </w:pPr>
        </w:pPrChange>
      </w:pPr>
      <w:bookmarkStart w:id="682" w:name="_Toc530998357"/>
      <w:ins w:id="683" w:author="John R Steensen" w:date="2018-11-26T09:32:00Z">
        <w:r>
          <w:t>Complete</w:t>
        </w:r>
      </w:ins>
      <w:bookmarkEnd w:id="682"/>
    </w:p>
    <w:p w14:paraId="623B8D9E" w14:textId="3759F131" w:rsidR="00BA1663" w:rsidRPr="00BA1663" w:rsidRDefault="00BA1663" w:rsidP="00BA1663">
      <w:pPr>
        <w:ind w:left="1440"/>
        <w:rPr>
          <w:ins w:id="684" w:author="John R Steensen" w:date="2018-11-26T09:29:00Z"/>
          <w:rPrChange w:id="685" w:author="John R Steensen" w:date="2018-11-26T12:19:00Z">
            <w:rPr>
              <w:ins w:id="686" w:author="John R Steensen" w:date="2018-11-26T09:29:00Z"/>
            </w:rPr>
          </w:rPrChange>
        </w:rPr>
        <w:pPrChange w:id="687" w:author="John R Steensen" w:date="2018-11-26T12:20:00Z">
          <w:pPr>
            <w:pStyle w:val="Caption"/>
            <w:jc w:val="left"/>
          </w:pPr>
        </w:pPrChange>
      </w:pPr>
      <w:ins w:id="688" w:author="John R Steensen" w:date="2018-11-26T12:20:00Z">
        <w:r>
          <w:t>This step is a placeholder for all complete items.</w:t>
        </w:r>
      </w:ins>
    </w:p>
    <w:p w14:paraId="7D26A6DD" w14:textId="77777777" w:rsidR="001D00CC" w:rsidRPr="00717E69" w:rsidRDefault="001D00CC" w:rsidP="001D00CC">
      <w:pPr>
        <w:pStyle w:val="Heading1"/>
        <w:rPr>
          <w:ins w:id="689" w:author="John R Steensen" w:date="2018-11-26T09:29:00Z"/>
          <w:b w:val="0"/>
          <w:bCs w:val="0"/>
          <w:smallCaps w:val="0"/>
        </w:rPr>
      </w:pPr>
      <w:bookmarkStart w:id="690" w:name="_Toc530998358"/>
      <w:ins w:id="691" w:author="John R Steensen" w:date="2018-11-26T09:29:00Z">
        <w:r>
          <w:t>Deliverables</w:t>
        </w:r>
        <w:bookmarkEnd w:id="690"/>
      </w:ins>
    </w:p>
    <w:p w14:paraId="71AC1120" w14:textId="77777777" w:rsidR="001D00CC" w:rsidRPr="001D00CC" w:rsidRDefault="001D00CC" w:rsidP="001D00CC">
      <w:pPr>
        <w:pStyle w:val="ListParagraph"/>
        <w:keepNext/>
        <w:keepLines/>
        <w:numPr>
          <w:ilvl w:val="0"/>
          <w:numId w:val="13"/>
        </w:numPr>
        <w:spacing w:before="360" w:after="0"/>
        <w:contextualSpacing w:val="0"/>
        <w:outlineLvl w:val="1"/>
        <w:rPr>
          <w:ins w:id="692" w:author="John R Steensen" w:date="2018-11-26T09:30:00Z"/>
          <w:rFonts w:asciiTheme="majorHAnsi" w:eastAsiaTheme="majorEastAsia" w:hAnsiTheme="majorHAnsi" w:cstheme="majorBidi"/>
          <w:b/>
          <w:bCs/>
          <w:smallCaps/>
          <w:vanish/>
          <w:color w:val="000000" w:themeColor="text1"/>
          <w:sz w:val="28"/>
          <w:szCs w:val="28"/>
        </w:rPr>
      </w:pPr>
      <w:bookmarkStart w:id="693" w:name="_Toc530998298"/>
      <w:bookmarkStart w:id="694" w:name="_Toc530998359"/>
      <w:bookmarkEnd w:id="693"/>
      <w:bookmarkEnd w:id="694"/>
    </w:p>
    <w:p w14:paraId="0C5533FC" w14:textId="77777777" w:rsidR="00E62549" w:rsidRPr="00E62549" w:rsidRDefault="00E62549" w:rsidP="00E62549">
      <w:pPr>
        <w:pStyle w:val="ListParagraph"/>
        <w:keepNext/>
        <w:keepLines/>
        <w:numPr>
          <w:ilvl w:val="0"/>
          <w:numId w:val="37"/>
        </w:numPr>
        <w:spacing w:before="360" w:after="0"/>
        <w:contextualSpacing w:val="0"/>
        <w:outlineLvl w:val="1"/>
        <w:rPr>
          <w:ins w:id="695" w:author="John R Steensen" w:date="2018-11-26T12:22:00Z"/>
          <w:rFonts w:asciiTheme="majorHAnsi" w:eastAsiaTheme="majorEastAsia" w:hAnsiTheme="majorHAnsi" w:cstheme="majorBidi"/>
          <w:b/>
          <w:bCs/>
          <w:smallCaps/>
          <w:vanish/>
          <w:color w:val="000000" w:themeColor="text1"/>
          <w:sz w:val="28"/>
          <w:szCs w:val="28"/>
        </w:rPr>
      </w:pPr>
      <w:bookmarkStart w:id="696" w:name="_Toc530998360"/>
      <w:bookmarkEnd w:id="696"/>
    </w:p>
    <w:p w14:paraId="767D68B6" w14:textId="6FA4476E" w:rsidR="001D00CC" w:rsidRDefault="001D00CC" w:rsidP="00E62549">
      <w:pPr>
        <w:pStyle w:val="Heading2"/>
        <w:rPr>
          <w:ins w:id="697" w:author="John R Steensen" w:date="2018-11-26T09:29:00Z"/>
        </w:rPr>
        <w:pPrChange w:id="698" w:author="John R Steensen" w:date="2018-11-26T12:22:00Z">
          <w:pPr>
            <w:pStyle w:val="Heading2"/>
          </w:pPr>
        </w:pPrChange>
      </w:pPr>
      <w:bookmarkStart w:id="699" w:name="_Toc530998361"/>
      <w:ins w:id="700" w:author="John R Steensen" w:date="2018-11-26T09:29:00Z">
        <w:r w:rsidRPr="00717E69">
          <w:t>PCBs</w:t>
        </w:r>
        <w:bookmarkEnd w:id="699"/>
      </w:ins>
    </w:p>
    <w:p w14:paraId="3E336E7A" w14:textId="77777777" w:rsidR="001D00CC" w:rsidRPr="001D00CC" w:rsidRDefault="001D00CC" w:rsidP="001D00CC">
      <w:pPr>
        <w:pStyle w:val="ListParagraph"/>
        <w:numPr>
          <w:ilvl w:val="0"/>
          <w:numId w:val="25"/>
        </w:numPr>
        <w:rPr>
          <w:ins w:id="701" w:author="John R Steensen" w:date="2018-11-26T09:30:00Z"/>
          <w:vanish/>
        </w:rPr>
      </w:pPr>
    </w:p>
    <w:p w14:paraId="726DAC70" w14:textId="77777777" w:rsidR="001D00CC" w:rsidRPr="001D00CC" w:rsidRDefault="001D00CC" w:rsidP="001D00CC">
      <w:pPr>
        <w:pStyle w:val="ListParagraph"/>
        <w:numPr>
          <w:ilvl w:val="0"/>
          <w:numId w:val="25"/>
        </w:numPr>
        <w:rPr>
          <w:ins w:id="702" w:author="John R Steensen" w:date="2018-11-26T09:30:00Z"/>
          <w:vanish/>
        </w:rPr>
      </w:pPr>
    </w:p>
    <w:p w14:paraId="03A65DB7" w14:textId="77777777" w:rsidR="001D00CC" w:rsidRPr="001D00CC" w:rsidRDefault="001D00CC" w:rsidP="001D00CC">
      <w:pPr>
        <w:pStyle w:val="ListParagraph"/>
        <w:numPr>
          <w:ilvl w:val="0"/>
          <w:numId w:val="25"/>
        </w:numPr>
        <w:rPr>
          <w:ins w:id="703" w:author="John R Steensen" w:date="2018-11-26T09:30:00Z"/>
          <w:vanish/>
        </w:rPr>
      </w:pPr>
    </w:p>
    <w:p w14:paraId="01D1C33B" w14:textId="77777777" w:rsidR="001D00CC" w:rsidRPr="001D00CC" w:rsidRDefault="001D00CC" w:rsidP="001D00CC">
      <w:pPr>
        <w:pStyle w:val="ListParagraph"/>
        <w:numPr>
          <w:ilvl w:val="1"/>
          <w:numId w:val="25"/>
        </w:numPr>
        <w:rPr>
          <w:ins w:id="704" w:author="John R Steensen" w:date="2018-11-26T09:30:00Z"/>
          <w:vanish/>
        </w:rPr>
      </w:pPr>
    </w:p>
    <w:p w14:paraId="6A13F5A8" w14:textId="2065F0C0" w:rsidR="001D00CC" w:rsidRDefault="001D00CC" w:rsidP="001D00CC">
      <w:pPr>
        <w:pStyle w:val="ListParagraph"/>
        <w:numPr>
          <w:ilvl w:val="2"/>
          <w:numId w:val="25"/>
        </w:numPr>
        <w:ind w:left="1440" w:hanging="630"/>
        <w:rPr>
          <w:ins w:id="705" w:author="John R Steensen" w:date="2018-11-26T09:29:00Z"/>
        </w:rPr>
        <w:pPrChange w:id="706" w:author="John R Steensen" w:date="2018-11-26T09:30:00Z">
          <w:pPr>
            <w:pStyle w:val="ListParagraph"/>
            <w:numPr>
              <w:ilvl w:val="2"/>
              <w:numId w:val="25"/>
            </w:numPr>
            <w:ind w:left="1584" w:hanging="504"/>
          </w:pPr>
        </w:pPrChange>
      </w:pPr>
      <w:ins w:id="707" w:author="John R Steensen" w:date="2018-11-26T09:29:00Z">
        <w:r>
          <w:t>PCB Deliverables shall include:</w:t>
        </w:r>
      </w:ins>
    </w:p>
    <w:p w14:paraId="1AC416B5" w14:textId="77777777" w:rsidR="001D00CC" w:rsidRDefault="001D00CC" w:rsidP="001D00CC">
      <w:pPr>
        <w:pStyle w:val="ListParagraph"/>
        <w:numPr>
          <w:ilvl w:val="3"/>
          <w:numId w:val="25"/>
        </w:numPr>
        <w:rPr>
          <w:ins w:id="708" w:author="John R Steensen" w:date="2018-11-26T09:29:00Z"/>
        </w:rPr>
      </w:pPr>
      <w:ins w:id="709" w:author="John R Steensen" w:date="2018-11-26T09:29:00Z">
        <w:r>
          <w:t>KiCAD Project File (.pro)</w:t>
        </w:r>
      </w:ins>
    </w:p>
    <w:p w14:paraId="6FA7EE13" w14:textId="29138FAE" w:rsidR="001D00CC" w:rsidRDefault="005C3E5A" w:rsidP="001D00CC">
      <w:pPr>
        <w:pStyle w:val="ListParagraph"/>
        <w:numPr>
          <w:ilvl w:val="3"/>
          <w:numId w:val="25"/>
        </w:numPr>
        <w:rPr>
          <w:ins w:id="710" w:author="John R Steensen" w:date="2018-11-26T09:29:00Z"/>
        </w:rPr>
      </w:pPr>
      <w:ins w:id="711" w:author="John R Steensen" w:date="2018-11-26T09:29:00Z">
        <w:r>
          <w:t xml:space="preserve">KiCAD </w:t>
        </w:r>
        <w:r w:rsidR="001D00CC">
          <w:t>Schematic (.sch)</w:t>
        </w:r>
      </w:ins>
    </w:p>
    <w:p w14:paraId="18654451" w14:textId="77777777" w:rsidR="001D00CC" w:rsidRDefault="001D00CC" w:rsidP="001D00CC">
      <w:pPr>
        <w:pStyle w:val="ListParagraph"/>
        <w:numPr>
          <w:ilvl w:val="3"/>
          <w:numId w:val="25"/>
        </w:numPr>
        <w:rPr>
          <w:ins w:id="712" w:author="John R Steensen" w:date="2018-11-26T09:29:00Z"/>
        </w:rPr>
      </w:pPr>
      <w:ins w:id="713" w:author="John R Steensen" w:date="2018-11-26T09:29:00Z">
        <w:r>
          <w:t>KiCAD Board File (</w:t>
        </w:r>
        <w:r w:rsidRPr="00F84F9C">
          <w:t>.kicad_pcb</w:t>
        </w:r>
        <w:r>
          <w:t>)</w:t>
        </w:r>
      </w:ins>
    </w:p>
    <w:p w14:paraId="7FFAA32D" w14:textId="77777777" w:rsidR="001D00CC" w:rsidRDefault="001D00CC" w:rsidP="001D00CC">
      <w:pPr>
        <w:pStyle w:val="ListParagraph"/>
        <w:numPr>
          <w:ilvl w:val="3"/>
          <w:numId w:val="25"/>
        </w:numPr>
        <w:rPr>
          <w:ins w:id="714" w:author="John R Steensen" w:date="2018-11-26T09:29:00Z"/>
        </w:rPr>
      </w:pPr>
      <w:ins w:id="715" w:author="John R Steensen" w:date="2018-11-26T09:29:00Z">
        <w:r>
          <w:t>KiCAD  Netlist (.net)</w:t>
        </w:r>
      </w:ins>
    </w:p>
    <w:p w14:paraId="4D52E7B0" w14:textId="77777777" w:rsidR="001D00CC" w:rsidRDefault="001D00CC" w:rsidP="001D00CC">
      <w:pPr>
        <w:pStyle w:val="ListParagraph"/>
        <w:numPr>
          <w:ilvl w:val="3"/>
          <w:numId w:val="25"/>
        </w:numPr>
        <w:rPr>
          <w:ins w:id="716" w:author="John R Steensen" w:date="2018-11-26T09:29:00Z"/>
        </w:rPr>
      </w:pPr>
      <w:ins w:id="717" w:author="John R Steensen" w:date="2018-11-26T09:29:00Z">
        <w:r>
          <w:t>Any custom KiCAD Libraries</w:t>
        </w:r>
      </w:ins>
    </w:p>
    <w:p w14:paraId="008F2BF9" w14:textId="77777777" w:rsidR="001D00CC" w:rsidRDefault="001D00CC" w:rsidP="001D00CC">
      <w:pPr>
        <w:pStyle w:val="ListParagraph"/>
        <w:numPr>
          <w:ilvl w:val="3"/>
          <w:numId w:val="25"/>
        </w:numPr>
        <w:rPr>
          <w:ins w:id="718" w:author="John R Steensen" w:date="2018-11-26T09:29:00Z"/>
        </w:rPr>
      </w:pPr>
      <w:ins w:id="719" w:author="John R Steensen" w:date="2018-11-26T09:29:00Z">
        <w:r>
          <w:t>Folder named “gerbers” with gerber files for current revision.</w:t>
        </w:r>
      </w:ins>
    </w:p>
    <w:p w14:paraId="0F96AB8E" w14:textId="77777777" w:rsidR="001D00CC" w:rsidRDefault="001D00CC" w:rsidP="001D00CC">
      <w:pPr>
        <w:pStyle w:val="ListParagraph"/>
        <w:numPr>
          <w:ilvl w:val="3"/>
          <w:numId w:val="25"/>
        </w:numPr>
        <w:rPr>
          <w:ins w:id="720" w:author="John R Steensen" w:date="2018-11-26T09:29:00Z"/>
        </w:rPr>
      </w:pPr>
      <w:ins w:id="721" w:author="John R Steensen" w:date="2018-11-26T09:29:00Z">
        <w:r>
          <w:t>MCAD Neutral Model (.STEP)</w:t>
        </w:r>
      </w:ins>
    </w:p>
    <w:p w14:paraId="22400DA0" w14:textId="77777777" w:rsidR="001D00CC" w:rsidRDefault="001D00CC" w:rsidP="001D00CC">
      <w:pPr>
        <w:pStyle w:val="ListParagraph"/>
        <w:numPr>
          <w:ilvl w:val="3"/>
          <w:numId w:val="25"/>
        </w:numPr>
        <w:rPr>
          <w:ins w:id="722" w:author="John R Steensen" w:date="2018-11-26T09:29:00Z"/>
        </w:rPr>
      </w:pPr>
      <w:ins w:id="723" w:author="John R Steensen" w:date="2018-11-26T09:29:00Z">
        <w:r>
          <w:t>Top Silkscreen (.PNG)</w:t>
        </w:r>
      </w:ins>
    </w:p>
    <w:p w14:paraId="0E578A75" w14:textId="77777777" w:rsidR="001D00CC" w:rsidRDefault="001D00CC" w:rsidP="001D00CC">
      <w:pPr>
        <w:pStyle w:val="ListParagraph"/>
        <w:numPr>
          <w:ilvl w:val="3"/>
          <w:numId w:val="25"/>
        </w:numPr>
        <w:rPr>
          <w:ins w:id="724" w:author="John R Steensen" w:date="2018-11-26T09:29:00Z"/>
        </w:rPr>
      </w:pPr>
      <w:ins w:id="725" w:author="John R Steensen" w:date="2018-11-26T09:29:00Z">
        <w:r>
          <w:t>Bottom Silkscreen (.PNG)</w:t>
        </w:r>
      </w:ins>
    </w:p>
    <w:p w14:paraId="4F6765BC" w14:textId="77777777" w:rsidR="001D00CC" w:rsidRDefault="001D00CC" w:rsidP="001D00CC">
      <w:pPr>
        <w:pStyle w:val="ListParagraph"/>
        <w:numPr>
          <w:ilvl w:val="3"/>
          <w:numId w:val="25"/>
        </w:numPr>
        <w:rPr>
          <w:ins w:id="726" w:author="John R Steensen" w:date="2018-11-26T09:29:00Z"/>
        </w:rPr>
      </w:pPr>
      <w:ins w:id="727" w:author="John R Steensen" w:date="2018-11-26T09:29:00Z">
        <w:r>
          <w:t>Fully defined BOM (.xls and .pdf)</w:t>
        </w:r>
      </w:ins>
    </w:p>
    <w:p w14:paraId="15B934AE" w14:textId="77777777" w:rsidR="001D00CC" w:rsidRPr="001D00CC" w:rsidRDefault="001D00CC" w:rsidP="001D00CC">
      <w:pPr>
        <w:rPr>
          <w:rPrChange w:id="728" w:author="John R Steensen" w:date="2018-11-26T09:29:00Z">
            <w:rPr/>
          </w:rPrChange>
        </w:rPr>
        <w:sectPr w:rsidR="001D00CC" w:rsidRPr="001D00CC" w:rsidSect="00B56FC1">
          <w:footerReference w:type="default" r:id="rId16"/>
          <w:footerReference w:type="first" r:id="rId17"/>
          <w:pgSz w:w="12240" w:h="15840"/>
          <w:pgMar w:top="1440" w:right="1440" w:bottom="1440" w:left="1440" w:header="720" w:footer="720" w:gutter="0"/>
          <w:pgNumType w:start="0"/>
          <w:cols w:space="720"/>
          <w:titlePg/>
          <w:docGrid w:linePitch="360"/>
        </w:sectPr>
        <w:pPrChange w:id="729" w:author="John R Steensen" w:date="2018-11-26T09:29:00Z">
          <w:pPr>
            <w:pStyle w:val="Caption"/>
            <w:jc w:val="left"/>
          </w:pPr>
        </w:pPrChange>
      </w:pPr>
    </w:p>
    <w:p w14:paraId="05F75E69" w14:textId="63002959" w:rsidR="00A145D1" w:rsidRDefault="004D1A0F" w:rsidP="0087657E">
      <w:pPr>
        <w:pStyle w:val="Heading1"/>
      </w:pPr>
      <w:del w:id="730" w:author="John R Steensen" w:date="2018-11-26T08:47:00Z">
        <w:r w:rsidDel="008956C4">
          <w:delText xml:space="preserve">Electrical </w:delText>
        </w:r>
      </w:del>
      <w:bookmarkStart w:id="731" w:name="_Toc530998362"/>
      <w:ins w:id="732" w:author="John R Steensen" w:date="2018-11-26T08:47:00Z">
        <w:r w:rsidR="008956C4">
          <w:t xml:space="preserve">OpenHornet </w:t>
        </w:r>
      </w:ins>
      <w:r>
        <w:t>System Architecture</w:t>
      </w:r>
      <w:bookmarkEnd w:id="731"/>
    </w:p>
    <w:p w14:paraId="7DEDA5CD" w14:textId="1CBEF139" w:rsidR="0087657E" w:rsidDel="00717E69" w:rsidRDefault="00717E69" w:rsidP="00BA1663">
      <w:pPr>
        <w:pStyle w:val="NormalNumbered"/>
        <w:numPr>
          <w:ilvl w:val="0"/>
          <w:numId w:val="0"/>
        </w:numPr>
        <w:rPr>
          <w:del w:id="733" w:author="John R Steensen" w:date="2018-11-26T08:36:00Z"/>
        </w:rPr>
        <w:pPrChange w:id="734" w:author="John R Steensen" w:date="2018-11-26T12:21:00Z">
          <w:pPr/>
        </w:pPrChange>
      </w:pPr>
      <w:ins w:id="735" w:author="John R Steensen" w:date="2018-11-26T08:36:00Z">
        <w:r w:rsidRPr="00717E69">
          <w:rPr>
            <w:rPrChange w:id="736" w:author="John R Steensen" w:date="2018-11-26T08:41:00Z">
              <w:rPr/>
            </w:rPrChange>
          </w:rPr>
          <w:t>See</w:t>
        </w:r>
        <w:r>
          <w:t xml:space="preserve"> “</w:t>
        </w:r>
        <w:r w:rsidRPr="00E00855">
          <w:t>OpenHornet System Architecture.vsd</w:t>
        </w:r>
        <w:r>
          <w:t>” for the latest system architecture.</w:t>
        </w:r>
      </w:ins>
    </w:p>
    <w:p w14:paraId="20FEAA80" w14:textId="6382047F" w:rsidR="00C70E06" w:rsidDel="00717E69" w:rsidRDefault="00C70E06" w:rsidP="00BA1663">
      <w:pPr>
        <w:pStyle w:val="NormalNumbered"/>
        <w:rPr>
          <w:del w:id="737" w:author="John R Steensen" w:date="2018-11-26T08:36:00Z"/>
        </w:rPr>
        <w:sectPr w:rsidR="00C70E06" w:rsidDel="00717E69" w:rsidSect="00C70E06">
          <w:footerReference w:type="default" r:id="rId18"/>
          <w:footerReference w:type="first" r:id="rId19"/>
          <w:pgSz w:w="15840" w:h="12240" w:orient="landscape"/>
          <w:pgMar w:top="720" w:right="720" w:bottom="720" w:left="720" w:header="720" w:footer="720" w:gutter="0"/>
          <w:pgNumType w:start="0"/>
          <w:cols w:space="720"/>
          <w:titlePg/>
          <w:docGrid w:linePitch="360"/>
        </w:sectPr>
        <w:pPrChange w:id="738" w:author="John R Steensen" w:date="2018-11-26T12:21:00Z">
          <w:pPr>
            <w:jc w:val="center"/>
          </w:pPr>
        </w:pPrChange>
      </w:pPr>
      <w:del w:id="739" w:author="John R Steensen" w:date="2018-11-26T08:36:00Z">
        <w:r w:rsidDel="00717E69">
          <w:object w:dxaOrig="15210" w:dyaOrig="11820" w14:anchorId="7D0A3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pt;height:460.4pt" o:ole="">
              <v:imagedata r:id="rId20" o:title=""/>
            </v:shape>
            <o:OLEObject Type="Embed" ProgID="Visio.Drawing.15" ShapeID="_x0000_i1025" DrawAspect="Content" ObjectID="_1604740489" r:id="rId21"/>
          </w:object>
        </w:r>
      </w:del>
    </w:p>
    <w:p w14:paraId="64DFC23F" w14:textId="63E1ABA0" w:rsidR="00E21C5C" w:rsidDel="00717E69" w:rsidRDefault="00C70E06" w:rsidP="00BA1663">
      <w:pPr>
        <w:pStyle w:val="NormalNumbered"/>
        <w:rPr>
          <w:del w:id="740" w:author="John R Steensen" w:date="2018-11-26T08:36:00Z"/>
        </w:rPr>
        <w:sectPr w:rsidR="00E21C5C" w:rsidDel="00717E69" w:rsidSect="0087657E">
          <w:pgSz w:w="24480" w:h="15840" w:orient="landscape" w:code="5"/>
          <w:pgMar w:top="720" w:right="720" w:bottom="720" w:left="720" w:header="720" w:footer="720" w:gutter="0"/>
          <w:pgNumType w:start="0"/>
          <w:cols w:space="720"/>
          <w:titlePg/>
          <w:docGrid w:linePitch="360"/>
        </w:sectPr>
        <w:pPrChange w:id="741" w:author="John R Steensen" w:date="2018-11-26T12:21:00Z">
          <w:pPr>
            <w:jc w:val="center"/>
          </w:pPr>
        </w:pPrChange>
      </w:pPr>
      <w:del w:id="742" w:author="John R Steensen" w:date="2018-11-26T08:36:00Z">
        <w:r w:rsidDel="00717E69">
          <w:object w:dxaOrig="23791" w:dyaOrig="15420" w14:anchorId="0B02BA94">
            <v:shape id="_x0000_i1026" type="#_x0000_t75" style="width:1109.85pt;height:719.35pt" o:ole="">
              <v:imagedata r:id="rId22" o:title=""/>
            </v:shape>
            <o:OLEObject Type="Embed" ProgID="Visio.Drawing.15" ShapeID="_x0000_i1026" DrawAspect="Content" ObjectID="_1604740490" r:id="rId23"/>
          </w:object>
        </w:r>
      </w:del>
    </w:p>
    <w:p w14:paraId="772BCB3E" w14:textId="39BF61AB" w:rsidR="00E21C5C" w:rsidDel="00717E69" w:rsidRDefault="00C70E06" w:rsidP="00BA1663">
      <w:pPr>
        <w:pStyle w:val="NormalNumbered"/>
        <w:rPr>
          <w:del w:id="743" w:author="John R Steensen" w:date="2018-11-26T08:37:00Z"/>
        </w:rPr>
        <w:pPrChange w:id="744" w:author="John R Steensen" w:date="2018-11-26T12:21:00Z">
          <w:pPr>
            <w:jc w:val="center"/>
          </w:pPr>
        </w:pPrChange>
      </w:pPr>
      <w:del w:id="745" w:author="John R Steensen" w:date="2018-11-26T08:36:00Z">
        <w:r w:rsidDel="00717E69">
          <w:object w:dxaOrig="11581" w:dyaOrig="15271" w14:anchorId="02BC7D23">
            <v:shape id="_x0000_i1027" type="#_x0000_t75" style="width:540.25pt;height:711.65pt" o:ole="">
              <v:imagedata r:id="rId24" o:title=""/>
            </v:shape>
            <o:OLEObject Type="Embed" ProgID="Visio.Drawing.15" ShapeID="_x0000_i1027" DrawAspect="Content" ObjectID="_1604740491" r:id="rId25"/>
          </w:object>
        </w:r>
      </w:del>
    </w:p>
    <w:p w14:paraId="6620F9FD" w14:textId="7378299F" w:rsidR="00E21C5C" w:rsidDel="00717E69" w:rsidRDefault="00C70E06" w:rsidP="00BA1663">
      <w:pPr>
        <w:pStyle w:val="NormalNumbered"/>
        <w:rPr>
          <w:del w:id="746" w:author="John R Steensen" w:date="2018-11-26T08:36:00Z"/>
        </w:rPr>
        <w:sectPr w:rsidR="00E21C5C" w:rsidDel="00717E69" w:rsidSect="00E21C5C">
          <w:pgSz w:w="12240" w:h="15840" w:code="1"/>
          <w:pgMar w:top="720" w:right="720" w:bottom="720" w:left="720" w:header="720" w:footer="720" w:gutter="0"/>
          <w:pgNumType w:start="0"/>
          <w:cols w:space="720"/>
          <w:titlePg/>
          <w:docGrid w:linePitch="360"/>
        </w:sectPr>
        <w:pPrChange w:id="747" w:author="John R Steensen" w:date="2018-11-26T12:21:00Z">
          <w:pPr>
            <w:jc w:val="center"/>
          </w:pPr>
        </w:pPrChange>
      </w:pPr>
      <w:del w:id="748" w:author="John R Steensen" w:date="2018-11-26T08:36:00Z">
        <w:r w:rsidDel="00717E69">
          <w:object w:dxaOrig="11581" w:dyaOrig="14761" w14:anchorId="14195221">
            <v:shape id="_x0000_i1028" type="#_x0000_t75" style="width:540.25pt;height:687.85pt" o:ole="">
              <v:imagedata r:id="rId26" o:title=""/>
            </v:shape>
            <o:OLEObject Type="Embed" ProgID="Visio.Drawing.15" ShapeID="_x0000_i1028" DrawAspect="Content" ObjectID="_1604740492" r:id="rId27"/>
          </w:object>
        </w:r>
      </w:del>
    </w:p>
    <w:p w14:paraId="1A23517A" w14:textId="745B46F5" w:rsidR="00767F9B" w:rsidDel="00BA1663" w:rsidRDefault="00A145D1" w:rsidP="00BA1663">
      <w:pPr>
        <w:pStyle w:val="NormalNumbered"/>
        <w:rPr>
          <w:del w:id="749" w:author="John R Steensen" w:date="2018-11-26T12:21:00Z"/>
        </w:rPr>
        <w:pPrChange w:id="750" w:author="John R Steensen" w:date="2018-11-26T12:21:00Z">
          <w:pPr>
            <w:pStyle w:val="Heading1"/>
            <w:numPr>
              <w:numId w:val="21"/>
            </w:numPr>
            <w:ind w:left="720" w:hanging="720"/>
          </w:pPr>
        </w:pPrChange>
      </w:pPr>
      <w:del w:id="751" w:author="John R Steensen" w:date="2018-11-26T12:21:00Z">
        <w:r w:rsidDel="00BA1663">
          <w:delText>Annex A: Acronyms</w:delText>
        </w:r>
      </w:del>
    </w:p>
    <w:tbl>
      <w:tblPr>
        <w:tblStyle w:val="TableGrid"/>
        <w:tblW w:w="0" w:type="auto"/>
        <w:tblLook w:val="04A0" w:firstRow="1" w:lastRow="0" w:firstColumn="1" w:lastColumn="0" w:noHBand="0" w:noVBand="1"/>
      </w:tblPr>
      <w:tblGrid>
        <w:gridCol w:w="1615"/>
        <w:gridCol w:w="7735"/>
      </w:tblGrid>
      <w:tr w:rsidR="00A145D1" w:rsidDel="00BA1663" w14:paraId="63D2BA43" w14:textId="47748B50" w:rsidTr="00A145D1">
        <w:trPr>
          <w:del w:id="752" w:author="John R Steensen" w:date="2018-11-26T12:21:00Z"/>
        </w:trPr>
        <w:tc>
          <w:tcPr>
            <w:tcW w:w="1615" w:type="dxa"/>
            <w:shd w:val="clear" w:color="auto" w:fill="000000" w:themeFill="text1"/>
          </w:tcPr>
          <w:p w14:paraId="57F984BE" w14:textId="4F3024C3" w:rsidR="00A145D1" w:rsidRPr="00A145D1" w:rsidDel="00BA1663" w:rsidRDefault="00A145D1" w:rsidP="00BA1663">
            <w:pPr>
              <w:pStyle w:val="NormalNumbered"/>
              <w:rPr>
                <w:del w:id="753" w:author="John R Steensen" w:date="2018-11-26T12:21:00Z"/>
                <w:b/>
              </w:rPr>
              <w:pPrChange w:id="754" w:author="John R Steensen" w:date="2018-11-26T12:21:00Z">
                <w:pPr/>
              </w:pPrChange>
            </w:pPr>
            <w:del w:id="755" w:author="John R Steensen" w:date="2018-11-26T12:21:00Z">
              <w:r w:rsidRPr="00A145D1" w:rsidDel="00BA1663">
                <w:rPr>
                  <w:b/>
                </w:rPr>
                <w:delText>Acronym</w:delText>
              </w:r>
            </w:del>
          </w:p>
        </w:tc>
        <w:tc>
          <w:tcPr>
            <w:tcW w:w="7735" w:type="dxa"/>
            <w:shd w:val="clear" w:color="auto" w:fill="000000" w:themeFill="text1"/>
          </w:tcPr>
          <w:p w14:paraId="1A665B8C" w14:textId="4E950F30" w:rsidR="00A145D1" w:rsidRPr="00A145D1" w:rsidDel="00BA1663" w:rsidRDefault="00CA413E" w:rsidP="00BA1663">
            <w:pPr>
              <w:pStyle w:val="NormalNumbered"/>
              <w:rPr>
                <w:del w:id="756" w:author="John R Steensen" w:date="2018-11-26T12:21:00Z"/>
                <w:b/>
              </w:rPr>
              <w:pPrChange w:id="757" w:author="John R Steensen" w:date="2018-11-26T12:21:00Z">
                <w:pPr/>
              </w:pPrChange>
            </w:pPr>
            <w:del w:id="758" w:author="John R Steensen" w:date="2018-11-26T12:21:00Z">
              <w:r w:rsidDel="00BA1663">
                <w:rPr>
                  <w:b/>
                </w:rPr>
                <w:delText>Definition</w:delText>
              </w:r>
            </w:del>
          </w:p>
        </w:tc>
      </w:tr>
      <w:tr w:rsidR="00A145D1" w:rsidDel="00BA1663" w14:paraId="7BDF45F7" w14:textId="647EAE44" w:rsidTr="00A145D1">
        <w:trPr>
          <w:del w:id="759" w:author="John R Steensen" w:date="2018-11-26T12:21:00Z"/>
        </w:trPr>
        <w:tc>
          <w:tcPr>
            <w:tcW w:w="1615" w:type="dxa"/>
          </w:tcPr>
          <w:p w14:paraId="26408338" w14:textId="5D1164F6" w:rsidR="00A145D1" w:rsidDel="00BA1663" w:rsidRDefault="00A145D1" w:rsidP="00BA1663">
            <w:pPr>
              <w:pStyle w:val="NormalNumbered"/>
              <w:rPr>
                <w:del w:id="760" w:author="John R Steensen" w:date="2018-11-26T12:21:00Z"/>
              </w:rPr>
              <w:pPrChange w:id="761" w:author="John R Steensen" w:date="2018-11-26T12:21:00Z">
                <w:pPr/>
              </w:pPrChange>
            </w:pPr>
          </w:p>
        </w:tc>
        <w:tc>
          <w:tcPr>
            <w:tcW w:w="7735" w:type="dxa"/>
          </w:tcPr>
          <w:p w14:paraId="13F6BDE2" w14:textId="7F5B1697" w:rsidR="00A145D1" w:rsidDel="00BA1663" w:rsidRDefault="00A145D1" w:rsidP="00BA1663">
            <w:pPr>
              <w:pStyle w:val="NormalNumbered"/>
              <w:rPr>
                <w:del w:id="762" w:author="John R Steensen" w:date="2018-11-26T12:21:00Z"/>
              </w:rPr>
              <w:pPrChange w:id="763" w:author="John R Steensen" w:date="2018-11-26T12:21:00Z">
                <w:pPr/>
              </w:pPrChange>
            </w:pPr>
          </w:p>
        </w:tc>
      </w:tr>
      <w:tr w:rsidR="00A145D1" w:rsidDel="00BA1663" w14:paraId="549E5F0D" w14:textId="00577BFD" w:rsidTr="00A145D1">
        <w:trPr>
          <w:del w:id="764" w:author="John R Steensen" w:date="2018-11-26T12:21:00Z"/>
        </w:trPr>
        <w:tc>
          <w:tcPr>
            <w:tcW w:w="1615" w:type="dxa"/>
          </w:tcPr>
          <w:p w14:paraId="3F8BFDC8" w14:textId="6AF05A04" w:rsidR="00A145D1" w:rsidDel="00BA1663" w:rsidRDefault="00A145D1" w:rsidP="00BA1663">
            <w:pPr>
              <w:pStyle w:val="NormalNumbered"/>
              <w:rPr>
                <w:del w:id="765" w:author="John R Steensen" w:date="2018-11-26T12:21:00Z"/>
              </w:rPr>
              <w:pPrChange w:id="766" w:author="John R Steensen" w:date="2018-11-26T12:21:00Z">
                <w:pPr/>
              </w:pPrChange>
            </w:pPr>
          </w:p>
        </w:tc>
        <w:tc>
          <w:tcPr>
            <w:tcW w:w="7735" w:type="dxa"/>
          </w:tcPr>
          <w:p w14:paraId="7893AE9B" w14:textId="21BA3A33" w:rsidR="00A145D1" w:rsidDel="00BA1663" w:rsidRDefault="00A145D1" w:rsidP="00BA1663">
            <w:pPr>
              <w:pStyle w:val="NormalNumbered"/>
              <w:rPr>
                <w:del w:id="767" w:author="John R Steensen" w:date="2018-11-26T12:21:00Z"/>
              </w:rPr>
              <w:pPrChange w:id="768" w:author="John R Steensen" w:date="2018-11-26T12:21:00Z">
                <w:pPr/>
              </w:pPrChange>
            </w:pPr>
          </w:p>
        </w:tc>
      </w:tr>
      <w:tr w:rsidR="00A145D1" w:rsidDel="00BA1663" w14:paraId="013C9AB3" w14:textId="251154AC" w:rsidTr="00A145D1">
        <w:trPr>
          <w:del w:id="769" w:author="John R Steensen" w:date="2018-11-26T12:21:00Z"/>
        </w:trPr>
        <w:tc>
          <w:tcPr>
            <w:tcW w:w="1615" w:type="dxa"/>
          </w:tcPr>
          <w:p w14:paraId="5AB1618B" w14:textId="373C5AFF" w:rsidR="00A145D1" w:rsidDel="00BA1663" w:rsidRDefault="00A145D1" w:rsidP="00BA1663">
            <w:pPr>
              <w:pStyle w:val="NormalNumbered"/>
              <w:rPr>
                <w:del w:id="770" w:author="John R Steensen" w:date="2018-11-26T12:21:00Z"/>
              </w:rPr>
              <w:pPrChange w:id="771" w:author="John R Steensen" w:date="2018-11-26T12:21:00Z">
                <w:pPr/>
              </w:pPrChange>
            </w:pPr>
          </w:p>
        </w:tc>
        <w:tc>
          <w:tcPr>
            <w:tcW w:w="7735" w:type="dxa"/>
          </w:tcPr>
          <w:p w14:paraId="61F7F9F2" w14:textId="217BCA6C" w:rsidR="00A145D1" w:rsidDel="00BA1663" w:rsidRDefault="00A145D1" w:rsidP="00BA1663">
            <w:pPr>
              <w:pStyle w:val="NormalNumbered"/>
              <w:rPr>
                <w:del w:id="772" w:author="John R Steensen" w:date="2018-11-26T12:21:00Z"/>
              </w:rPr>
              <w:pPrChange w:id="773" w:author="John R Steensen" w:date="2018-11-26T12:21:00Z">
                <w:pPr/>
              </w:pPrChange>
            </w:pPr>
          </w:p>
        </w:tc>
      </w:tr>
      <w:tr w:rsidR="00A145D1" w:rsidDel="00BA1663" w14:paraId="0DAF225E" w14:textId="75B27E57" w:rsidTr="00A145D1">
        <w:trPr>
          <w:del w:id="774" w:author="John R Steensen" w:date="2018-11-26T12:21:00Z"/>
        </w:trPr>
        <w:tc>
          <w:tcPr>
            <w:tcW w:w="1615" w:type="dxa"/>
          </w:tcPr>
          <w:p w14:paraId="0D077A14" w14:textId="24EA103F" w:rsidR="00A145D1" w:rsidDel="00BA1663" w:rsidRDefault="00A145D1" w:rsidP="00BA1663">
            <w:pPr>
              <w:pStyle w:val="NormalNumbered"/>
              <w:rPr>
                <w:del w:id="775" w:author="John R Steensen" w:date="2018-11-26T12:21:00Z"/>
              </w:rPr>
              <w:pPrChange w:id="776" w:author="John R Steensen" w:date="2018-11-26T12:21:00Z">
                <w:pPr/>
              </w:pPrChange>
            </w:pPr>
          </w:p>
        </w:tc>
        <w:tc>
          <w:tcPr>
            <w:tcW w:w="7735" w:type="dxa"/>
          </w:tcPr>
          <w:p w14:paraId="72E31BD1" w14:textId="427DF87C" w:rsidR="00A145D1" w:rsidDel="00BA1663" w:rsidRDefault="00A145D1" w:rsidP="00BA1663">
            <w:pPr>
              <w:pStyle w:val="NormalNumbered"/>
              <w:rPr>
                <w:del w:id="777" w:author="John R Steensen" w:date="2018-11-26T12:21:00Z"/>
              </w:rPr>
              <w:pPrChange w:id="778" w:author="John R Steensen" w:date="2018-11-26T12:21:00Z">
                <w:pPr/>
              </w:pPrChange>
            </w:pPr>
          </w:p>
        </w:tc>
      </w:tr>
      <w:tr w:rsidR="00A145D1" w:rsidDel="00BA1663" w14:paraId="743C0988" w14:textId="75287EEA" w:rsidTr="00A145D1">
        <w:trPr>
          <w:del w:id="779" w:author="John R Steensen" w:date="2018-11-26T12:21:00Z"/>
        </w:trPr>
        <w:tc>
          <w:tcPr>
            <w:tcW w:w="1615" w:type="dxa"/>
          </w:tcPr>
          <w:p w14:paraId="12C62E91" w14:textId="5BA5D2E1" w:rsidR="00A145D1" w:rsidDel="00BA1663" w:rsidRDefault="00A145D1" w:rsidP="00BA1663">
            <w:pPr>
              <w:pStyle w:val="NormalNumbered"/>
              <w:rPr>
                <w:del w:id="780" w:author="John R Steensen" w:date="2018-11-26T12:21:00Z"/>
              </w:rPr>
              <w:pPrChange w:id="781" w:author="John R Steensen" w:date="2018-11-26T12:21:00Z">
                <w:pPr/>
              </w:pPrChange>
            </w:pPr>
          </w:p>
        </w:tc>
        <w:tc>
          <w:tcPr>
            <w:tcW w:w="7735" w:type="dxa"/>
          </w:tcPr>
          <w:p w14:paraId="57F52FEA" w14:textId="0397E493" w:rsidR="00A145D1" w:rsidDel="00BA1663" w:rsidRDefault="00A145D1" w:rsidP="00BA1663">
            <w:pPr>
              <w:pStyle w:val="NormalNumbered"/>
              <w:rPr>
                <w:del w:id="782" w:author="John R Steensen" w:date="2018-11-26T12:21:00Z"/>
              </w:rPr>
              <w:pPrChange w:id="783" w:author="John R Steensen" w:date="2018-11-26T12:21:00Z">
                <w:pPr/>
              </w:pPrChange>
            </w:pPr>
          </w:p>
        </w:tc>
      </w:tr>
      <w:tr w:rsidR="00A145D1" w:rsidDel="00BA1663" w14:paraId="620C5836" w14:textId="608EF2AD" w:rsidTr="00A145D1">
        <w:trPr>
          <w:del w:id="784" w:author="John R Steensen" w:date="2018-11-26T12:21:00Z"/>
        </w:trPr>
        <w:tc>
          <w:tcPr>
            <w:tcW w:w="1615" w:type="dxa"/>
          </w:tcPr>
          <w:p w14:paraId="3E46AB54" w14:textId="2D99DAF5" w:rsidR="00A145D1" w:rsidDel="00BA1663" w:rsidRDefault="00A145D1" w:rsidP="00BA1663">
            <w:pPr>
              <w:pStyle w:val="NormalNumbered"/>
              <w:rPr>
                <w:del w:id="785" w:author="John R Steensen" w:date="2018-11-26T12:21:00Z"/>
              </w:rPr>
              <w:pPrChange w:id="786" w:author="John R Steensen" w:date="2018-11-26T12:21:00Z">
                <w:pPr/>
              </w:pPrChange>
            </w:pPr>
          </w:p>
        </w:tc>
        <w:tc>
          <w:tcPr>
            <w:tcW w:w="7735" w:type="dxa"/>
          </w:tcPr>
          <w:p w14:paraId="38279859" w14:textId="0271BDE7" w:rsidR="00A145D1" w:rsidDel="00BA1663" w:rsidRDefault="00A145D1" w:rsidP="00BA1663">
            <w:pPr>
              <w:pStyle w:val="NormalNumbered"/>
              <w:rPr>
                <w:del w:id="787" w:author="John R Steensen" w:date="2018-11-26T12:21:00Z"/>
              </w:rPr>
              <w:pPrChange w:id="788" w:author="John R Steensen" w:date="2018-11-26T12:21:00Z">
                <w:pPr/>
              </w:pPrChange>
            </w:pPr>
          </w:p>
        </w:tc>
      </w:tr>
      <w:tr w:rsidR="00A145D1" w:rsidDel="00BA1663" w14:paraId="1F92E946" w14:textId="39943AFC" w:rsidTr="00A145D1">
        <w:trPr>
          <w:del w:id="789" w:author="John R Steensen" w:date="2018-11-26T12:21:00Z"/>
        </w:trPr>
        <w:tc>
          <w:tcPr>
            <w:tcW w:w="1615" w:type="dxa"/>
          </w:tcPr>
          <w:p w14:paraId="0EA0ED35" w14:textId="6700B3AF" w:rsidR="00A145D1" w:rsidDel="00BA1663" w:rsidRDefault="00A145D1" w:rsidP="00BA1663">
            <w:pPr>
              <w:pStyle w:val="NormalNumbered"/>
              <w:rPr>
                <w:del w:id="790" w:author="John R Steensen" w:date="2018-11-26T12:21:00Z"/>
              </w:rPr>
              <w:pPrChange w:id="791" w:author="John R Steensen" w:date="2018-11-26T12:21:00Z">
                <w:pPr/>
              </w:pPrChange>
            </w:pPr>
          </w:p>
        </w:tc>
        <w:tc>
          <w:tcPr>
            <w:tcW w:w="7735" w:type="dxa"/>
          </w:tcPr>
          <w:p w14:paraId="4EB8B8B5" w14:textId="20FA3371" w:rsidR="00A145D1" w:rsidDel="00BA1663" w:rsidRDefault="00A145D1" w:rsidP="00BA1663">
            <w:pPr>
              <w:pStyle w:val="NormalNumbered"/>
              <w:rPr>
                <w:del w:id="792" w:author="John R Steensen" w:date="2018-11-26T12:21:00Z"/>
              </w:rPr>
              <w:pPrChange w:id="793" w:author="John R Steensen" w:date="2018-11-26T12:21:00Z">
                <w:pPr/>
              </w:pPrChange>
            </w:pPr>
          </w:p>
        </w:tc>
      </w:tr>
    </w:tbl>
    <w:p w14:paraId="620BDD06" w14:textId="7FACA18F" w:rsidR="00A145D1" w:rsidRPr="00A145D1" w:rsidRDefault="00A145D1" w:rsidP="00BA1663">
      <w:pPr>
        <w:pStyle w:val="NormalNumbered"/>
        <w:numPr>
          <w:ilvl w:val="0"/>
          <w:numId w:val="0"/>
        </w:numPr>
        <w:pPrChange w:id="794" w:author="John R Steensen" w:date="2018-11-26T12:21:00Z">
          <w:pPr>
            <w:pStyle w:val="Caption"/>
          </w:pPr>
        </w:pPrChange>
      </w:pPr>
      <w:del w:id="795" w:author="John R Steensen" w:date="2018-11-26T12:21:00Z">
        <w:r w:rsidRPr="00A145D1" w:rsidDel="00BA1663">
          <w:delText xml:space="preserve">Table </w:delText>
        </w:r>
        <w:r w:rsidR="001D00CC" w:rsidDel="00BA1663">
          <w:fldChar w:fldCharType="begin"/>
        </w:r>
        <w:r w:rsidR="001D00CC" w:rsidDel="00BA1663">
          <w:delInstrText xml:space="preserve"> SEQ Table \* ARABIC </w:delInstrText>
        </w:r>
        <w:r w:rsidR="001D00CC" w:rsidDel="00BA1663">
          <w:fldChar w:fldCharType="separate"/>
        </w:r>
        <w:r w:rsidRPr="00A145D1" w:rsidDel="00BA1663">
          <w:delText>1</w:delText>
        </w:r>
        <w:r w:rsidR="001D00CC" w:rsidDel="00BA1663">
          <w:fldChar w:fldCharType="end"/>
        </w:r>
        <w:r w:rsidRPr="00A145D1" w:rsidDel="00BA1663">
          <w:delText>: Acronyms</w:delText>
        </w:r>
      </w:del>
    </w:p>
    <w:sectPr w:rsidR="00A145D1" w:rsidRPr="00A145D1" w:rsidSect="00BC776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00D08" w14:textId="77777777" w:rsidR="009949BF" w:rsidRDefault="009949BF" w:rsidP="00CA413E">
      <w:pPr>
        <w:spacing w:after="0" w:line="240" w:lineRule="auto"/>
      </w:pPr>
      <w:r>
        <w:separator/>
      </w:r>
    </w:p>
  </w:endnote>
  <w:endnote w:type="continuationSeparator" w:id="0">
    <w:p w14:paraId="50310A48" w14:textId="77777777" w:rsidR="009949BF" w:rsidRDefault="009949BF" w:rsidP="00CA4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01E0F" w14:textId="77777777" w:rsidR="001D00CC" w:rsidRDefault="001D00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44603" w14:textId="77777777" w:rsidR="001D00CC" w:rsidRDefault="001D00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0F06B" w14:textId="77777777" w:rsidR="001D00CC" w:rsidRDefault="001D00C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181A9" w14:textId="77777777" w:rsidR="001D00CC" w:rsidRDefault="001D00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3A06B" w14:textId="77777777" w:rsidR="009949BF" w:rsidRDefault="009949BF" w:rsidP="00CA413E">
      <w:pPr>
        <w:spacing w:after="0" w:line="240" w:lineRule="auto"/>
      </w:pPr>
      <w:r>
        <w:separator/>
      </w:r>
    </w:p>
  </w:footnote>
  <w:footnote w:type="continuationSeparator" w:id="0">
    <w:p w14:paraId="3A1A3EDB" w14:textId="77777777" w:rsidR="009949BF" w:rsidRDefault="009949BF" w:rsidP="00CA41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0E88"/>
    <w:multiLevelType w:val="multilevel"/>
    <w:tmpl w:val="A43AE082"/>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1C1A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0409001F"/>
    <w:lvl w:ilvl="0">
      <w:start w:val="1"/>
      <w:numFmt w:val="decimal"/>
      <w:pStyle w:val="Intro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572D9A"/>
    <w:multiLevelType w:val="hybridMultilevel"/>
    <w:tmpl w:val="71C89E40"/>
    <w:lvl w:ilvl="0" w:tplc="04090015">
      <w:start w:val="1"/>
      <w:numFmt w:val="upperLetter"/>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4" w15:restartNumberingAfterBreak="0">
    <w:nsid w:val="211430DD"/>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5" w15:restartNumberingAfterBreak="0">
    <w:nsid w:val="25CA5D2C"/>
    <w:multiLevelType w:val="hybridMultilevel"/>
    <w:tmpl w:val="6AF2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75E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C33B23"/>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8" w15:restartNumberingAfterBreak="0">
    <w:nsid w:val="359131E5"/>
    <w:multiLevelType w:val="multilevel"/>
    <w:tmpl w:val="439AFEE4"/>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4E4F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EF3C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40366F"/>
    <w:multiLevelType w:val="hybridMultilevel"/>
    <w:tmpl w:val="9F946E1E"/>
    <w:lvl w:ilvl="0" w:tplc="51E4FE9E">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46A84B65"/>
    <w:multiLevelType w:val="hybridMultilevel"/>
    <w:tmpl w:val="53DE056A"/>
    <w:lvl w:ilvl="0" w:tplc="04090015">
      <w:start w:val="1"/>
      <w:numFmt w:val="upperLetter"/>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3" w15:restartNumberingAfterBreak="0">
    <w:nsid w:val="4B06715E"/>
    <w:multiLevelType w:val="hybridMultilevel"/>
    <w:tmpl w:val="FED6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B78C4"/>
    <w:multiLevelType w:val="multilevel"/>
    <w:tmpl w:val="748A774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88705EA"/>
    <w:multiLevelType w:val="hybridMultilevel"/>
    <w:tmpl w:val="3B74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FE59BC"/>
    <w:multiLevelType w:val="hybridMultilevel"/>
    <w:tmpl w:val="6EB0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6E1BA2"/>
    <w:multiLevelType w:val="hybridMultilevel"/>
    <w:tmpl w:val="8E827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A715C"/>
    <w:multiLevelType w:val="hybridMultilevel"/>
    <w:tmpl w:val="45A4F0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A73E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A21144"/>
    <w:multiLevelType w:val="hybridMultilevel"/>
    <w:tmpl w:val="0BA2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4F59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D72254"/>
    <w:multiLevelType w:val="hybridMultilevel"/>
    <w:tmpl w:val="C2CC85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41DB5"/>
    <w:multiLevelType w:val="multilevel"/>
    <w:tmpl w:val="DAA200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6E0C2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777B0D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0924D1"/>
    <w:multiLevelType w:val="multilevel"/>
    <w:tmpl w:val="7ABC1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ormalNumbered"/>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C12EDE"/>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4"/>
  </w:num>
  <w:num w:numId="12">
    <w:abstractNumId w:val="5"/>
  </w:num>
  <w:num w:numId="13">
    <w:abstractNumId w:val="8"/>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
  </w:num>
  <w:num w:numId="18">
    <w:abstractNumId w:val="6"/>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2"/>
  </w:num>
  <w:num w:numId="22">
    <w:abstractNumId w:val="27"/>
  </w:num>
  <w:num w:numId="23">
    <w:abstractNumId w:val="19"/>
  </w:num>
  <w:num w:numId="24">
    <w:abstractNumId w:val="24"/>
  </w:num>
  <w:num w:numId="25">
    <w:abstractNumId w:val="9"/>
  </w:num>
  <w:num w:numId="26">
    <w:abstractNumId w:val="7"/>
  </w:num>
  <w:num w:numId="27">
    <w:abstractNumId w:val="4"/>
  </w:num>
  <w:num w:numId="28">
    <w:abstractNumId w:val="26"/>
  </w:num>
  <w:num w:numId="29">
    <w:abstractNumId w:val="25"/>
  </w:num>
  <w:num w:numId="30">
    <w:abstractNumId w:val="15"/>
  </w:num>
  <w:num w:numId="31">
    <w:abstractNumId w:val="13"/>
  </w:num>
  <w:num w:numId="32">
    <w:abstractNumId w:val="20"/>
  </w:num>
  <w:num w:numId="33">
    <w:abstractNumId w:val="3"/>
  </w:num>
  <w:num w:numId="34">
    <w:abstractNumId w:val="12"/>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8"/>
  </w:num>
  <w:num w:numId="39">
    <w:abstractNumId w:val="16"/>
  </w:num>
  <w:num w:numId="40">
    <w:abstractNumId w:val="17"/>
  </w:num>
  <w:num w:numId="41">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R Steensen">
    <w15:presenceInfo w15:providerId="None" w15:userId="John R Stee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765"/>
    <w:rsid w:val="000126D5"/>
    <w:rsid w:val="00020E49"/>
    <w:rsid w:val="00040E29"/>
    <w:rsid w:val="00044523"/>
    <w:rsid w:val="00064EC4"/>
    <w:rsid w:val="00076869"/>
    <w:rsid w:val="00086366"/>
    <w:rsid w:val="00131FE7"/>
    <w:rsid w:val="00171D97"/>
    <w:rsid w:val="00196E13"/>
    <w:rsid w:val="001A2560"/>
    <w:rsid w:val="001D00CC"/>
    <w:rsid w:val="00202E0F"/>
    <w:rsid w:val="00212D04"/>
    <w:rsid w:val="00236621"/>
    <w:rsid w:val="00281F74"/>
    <w:rsid w:val="003819F3"/>
    <w:rsid w:val="00384303"/>
    <w:rsid w:val="00466F81"/>
    <w:rsid w:val="004B1C77"/>
    <w:rsid w:val="004D1A0F"/>
    <w:rsid w:val="00580F7F"/>
    <w:rsid w:val="005C3E5A"/>
    <w:rsid w:val="005D4927"/>
    <w:rsid w:val="00656317"/>
    <w:rsid w:val="00685A2F"/>
    <w:rsid w:val="006C2528"/>
    <w:rsid w:val="006C2951"/>
    <w:rsid w:val="006E7D9B"/>
    <w:rsid w:val="00717E69"/>
    <w:rsid w:val="00730D0D"/>
    <w:rsid w:val="00764682"/>
    <w:rsid w:val="00767F9B"/>
    <w:rsid w:val="00776AEC"/>
    <w:rsid w:val="007A7A3F"/>
    <w:rsid w:val="008315BE"/>
    <w:rsid w:val="00861D0E"/>
    <w:rsid w:val="0087657E"/>
    <w:rsid w:val="008956C4"/>
    <w:rsid w:val="0090538F"/>
    <w:rsid w:val="009949BF"/>
    <w:rsid w:val="00996B41"/>
    <w:rsid w:val="00A145D1"/>
    <w:rsid w:val="00AC37F5"/>
    <w:rsid w:val="00AC6D6E"/>
    <w:rsid w:val="00AD1A53"/>
    <w:rsid w:val="00B56FC1"/>
    <w:rsid w:val="00BA1663"/>
    <w:rsid w:val="00BA392C"/>
    <w:rsid w:val="00BC7765"/>
    <w:rsid w:val="00BF176A"/>
    <w:rsid w:val="00C70E06"/>
    <w:rsid w:val="00CA413E"/>
    <w:rsid w:val="00CB1DEA"/>
    <w:rsid w:val="00D2236F"/>
    <w:rsid w:val="00DF5C0F"/>
    <w:rsid w:val="00E21C5C"/>
    <w:rsid w:val="00E62549"/>
    <w:rsid w:val="00E66011"/>
    <w:rsid w:val="00E8267E"/>
    <w:rsid w:val="00E86A85"/>
    <w:rsid w:val="00EA4841"/>
    <w:rsid w:val="00F8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504A"/>
  <w15:chartTrackingRefBased/>
  <w15:docId w15:val="{287E557C-40D0-40B8-86F6-7ACFEBE3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765"/>
  </w:style>
  <w:style w:type="paragraph" w:styleId="Heading1">
    <w:name w:val="heading 1"/>
    <w:basedOn w:val="Normal"/>
    <w:next w:val="Normal"/>
    <w:link w:val="Heading1Char"/>
    <w:uiPriority w:val="9"/>
    <w:qFormat/>
    <w:rsid w:val="00764682"/>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D00CC"/>
    <w:pPr>
      <w:keepNext/>
      <w:keepLines/>
      <w:numPr>
        <w:ilvl w:val="1"/>
        <w:numId w:val="3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C7765"/>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C7765"/>
    <w:pPr>
      <w:keepNext/>
      <w:keepLines/>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C7765"/>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C7765"/>
    <w:pPr>
      <w:keepNext/>
      <w:keepLines/>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C776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776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C776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7765"/>
    <w:pPr>
      <w:spacing w:after="0" w:line="240" w:lineRule="auto"/>
    </w:pPr>
  </w:style>
  <w:style w:type="character" w:customStyle="1" w:styleId="NoSpacingChar">
    <w:name w:val="No Spacing Char"/>
    <w:basedOn w:val="DefaultParagraphFont"/>
    <w:link w:val="NoSpacing"/>
    <w:uiPriority w:val="1"/>
    <w:rsid w:val="00BC7765"/>
  </w:style>
  <w:style w:type="character" w:customStyle="1" w:styleId="Heading1Char">
    <w:name w:val="Heading 1 Char"/>
    <w:basedOn w:val="DefaultParagraphFont"/>
    <w:link w:val="Heading1"/>
    <w:uiPriority w:val="9"/>
    <w:rsid w:val="0076468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D00C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C776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C776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C776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C776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C77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77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776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145D1"/>
    <w:pPr>
      <w:spacing w:after="200" w:line="240" w:lineRule="auto"/>
      <w:jc w:val="center"/>
    </w:pPr>
    <w:rPr>
      <w:i/>
      <w:iCs/>
      <w:color w:val="000000" w:themeColor="text1"/>
      <w:sz w:val="24"/>
      <w:szCs w:val="24"/>
    </w:rPr>
  </w:style>
  <w:style w:type="paragraph" w:styleId="Title">
    <w:name w:val="Title"/>
    <w:basedOn w:val="Normal"/>
    <w:next w:val="Normal"/>
    <w:link w:val="TitleChar"/>
    <w:uiPriority w:val="10"/>
    <w:qFormat/>
    <w:rsid w:val="00BC776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C776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C776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C7765"/>
    <w:rPr>
      <w:color w:val="5A5A5A" w:themeColor="text1" w:themeTint="A5"/>
      <w:spacing w:val="10"/>
    </w:rPr>
  </w:style>
  <w:style w:type="character" w:styleId="Strong">
    <w:name w:val="Strong"/>
    <w:basedOn w:val="DefaultParagraphFont"/>
    <w:uiPriority w:val="22"/>
    <w:qFormat/>
    <w:rsid w:val="00BC7765"/>
    <w:rPr>
      <w:b/>
      <w:bCs/>
      <w:color w:val="000000" w:themeColor="text1"/>
    </w:rPr>
  </w:style>
  <w:style w:type="character" w:styleId="Emphasis">
    <w:name w:val="Emphasis"/>
    <w:basedOn w:val="DefaultParagraphFont"/>
    <w:uiPriority w:val="20"/>
    <w:qFormat/>
    <w:rsid w:val="00BC7765"/>
    <w:rPr>
      <w:i/>
      <w:iCs/>
      <w:color w:val="auto"/>
    </w:rPr>
  </w:style>
  <w:style w:type="paragraph" w:styleId="Quote">
    <w:name w:val="Quote"/>
    <w:basedOn w:val="Normal"/>
    <w:next w:val="Normal"/>
    <w:link w:val="QuoteChar"/>
    <w:uiPriority w:val="29"/>
    <w:qFormat/>
    <w:rsid w:val="00BC7765"/>
    <w:pPr>
      <w:spacing w:before="160"/>
      <w:ind w:left="720" w:right="720"/>
    </w:pPr>
    <w:rPr>
      <w:i/>
      <w:iCs/>
      <w:color w:val="000000" w:themeColor="text1"/>
    </w:rPr>
  </w:style>
  <w:style w:type="character" w:customStyle="1" w:styleId="QuoteChar">
    <w:name w:val="Quote Char"/>
    <w:basedOn w:val="DefaultParagraphFont"/>
    <w:link w:val="Quote"/>
    <w:uiPriority w:val="29"/>
    <w:rsid w:val="00BC7765"/>
    <w:rPr>
      <w:i/>
      <w:iCs/>
      <w:color w:val="000000" w:themeColor="text1"/>
    </w:rPr>
  </w:style>
  <w:style w:type="paragraph" w:styleId="IntenseQuote">
    <w:name w:val="Intense Quote"/>
    <w:basedOn w:val="Normal"/>
    <w:next w:val="Normal"/>
    <w:link w:val="IntenseQuoteChar"/>
    <w:uiPriority w:val="30"/>
    <w:qFormat/>
    <w:rsid w:val="00BC776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C7765"/>
    <w:rPr>
      <w:color w:val="000000" w:themeColor="text1"/>
      <w:shd w:val="clear" w:color="auto" w:fill="F2F2F2" w:themeFill="background1" w:themeFillShade="F2"/>
    </w:rPr>
  </w:style>
  <w:style w:type="character" w:styleId="SubtleEmphasis">
    <w:name w:val="Subtle Emphasis"/>
    <w:basedOn w:val="DefaultParagraphFont"/>
    <w:uiPriority w:val="19"/>
    <w:qFormat/>
    <w:rsid w:val="00BC7765"/>
    <w:rPr>
      <w:i/>
      <w:iCs/>
      <w:color w:val="404040" w:themeColor="text1" w:themeTint="BF"/>
    </w:rPr>
  </w:style>
  <w:style w:type="character" w:styleId="IntenseEmphasis">
    <w:name w:val="Intense Emphasis"/>
    <w:basedOn w:val="DefaultParagraphFont"/>
    <w:uiPriority w:val="21"/>
    <w:qFormat/>
    <w:rsid w:val="00BC7765"/>
    <w:rPr>
      <w:b/>
      <w:bCs/>
      <w:i/>
      <w:iCs/>
      <w:caps/>
    </w:rPr>
  </w:style>
  <w:style w:type="character" w:styleId="SubtleReference">
    <w:name w:val="Subtle Reference"/>
    <w:basedOn w:val="DefaultParagraphFont"/>
    <w:uiPriority w:val="31"/>
    <w:qFormat/>
    <w:rsid w:val="00BC776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C7765"/>
    <w:rPr>
      <w:b/>
      <w:bCs/>
      <w:smallCaps/>
      <w:u w:val="single"/>
    </w:rPr>
  </w:style>
  <w:style w:type="character" w:styleId="BookTitle">
    <w:name w:val="Book Title"/>
    <w:basedOn w:val="DefaultParagraphFont"/>
    <w:uiPriority w:val="33"/>
    <w:qFormat/>
    <w:rsid w:val="00BC7765"/>
    <w:rPr>
      <w:b w:val="0"/>
      <w:bCs w:val="0"/>
      <w:smallCaps/>
      <w:spacing w:val="5"/>
    </w:rPr>
  </w:style>
  <w:style w:type="paragraph" w:styleId="TOCHeading">
    <w:name w:val="TOC Heading"/>
    <w:basedOn w:val="Heading1"/>
    <w:next w:val="Normal"/>
    <w:uiPriority w:val="39"/>
    <w:unhideWhenUsed/>
    <w:qFormat/>
    <w:rsid w:val="00BC7765"/>
    <w:pPr>
      <w:outlineLvl w:val="9"/>
    </w:pPr>
  </w:style>
  <w:style w:type="paragraph" w:styleId="TOC1">
    <w:name w:val="toc 1"/>
    <w:basedOn w:val="Normal"/>
    <w:next w:val="Normal"/>
    <w:autoRedefine/>
    <w:uiPriority w:val="39"/>
    <w:unhideWhenUsed/>
    <w:rsid w:val="00776AEC"/>
    <w:pPr>
      <w:spacing w:after="100"/>
    </w:pPr>
  </w:style>
  <w:style w:type="character" w:styleId="Hyperlink">
    <w:name w:val="Hyperlink"/>
    <w:basedOn w:val="DefaultParagraphFont"/>
    <w:uiPriority w:val="99"/>
    <w:unhideWhenUsed/>
    <w:rsid w:val="00776AEC"/>
    <w:rPr>
      <w:color w:val="0563C1" w:themeColor="hyperlink"/>
      <w:u w:val="single"/>
    </w:rPr>
  </w:style>
  <w:style w:type="paragraph" w:customStyle="1" w:styleId="IntroHeading1">
    <w:name w:val="Intro Heading 1"/>
    <w:basedOn w:val="Heading1"/>
    <w:qFormat/>
    <w:rsid w:val="00776AEC"/>
    <w:pPr>
      <w:numPr>
        <w:numId w:val="10"/>
      </w:numPr>
    </w:pPr>
  </w:style>
  <w:style w:type="paragraph" w:styleId="ListParagraph">
    <w:name w:val="List Paragraph"/>
    <w:basedOn w:val="Normal"/>
    <w:link w:val="ListParagraphChar"/>
    <w:uiPriority w:val="34"/>
    <w:qFormat/>
    <w:rsid w:val="00764682"/>
    <w:pPr>
      <w:ind w:left="720"/>
      <w:contextualSpacing/>
    </w:pPr>
  </w:style>
  <w:style w:type="paragraph" w:styleId="TOC2">
    <w:name w:val="toc 2"/>
    <w:basedOn w:val="Normal"/>
    <w:next w:val="Normal"/>
    <w:autoRedefine/>
    <w:uiPriority w:val="39"/>
    <w:unhideWhenUsed/>
    <w:rsid w:val="00A145D1"/>
    <w:pPr>
      <w:spacing w:after="100"/>
      <w:ind w:left="220"/>
    </w:pPr>
  </w:style>
  <w:style w:type="table" w:styleId="TableGrid">
    <w:name w:val="Table Grid"/>
    <w:basedOn w:val="TableNormal"/>
    <w:uiPriority w:val="39"/>
    <w:rsid w:val="00A14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13E"/>
  </w:style>
  <w:style w:type="paragraph" w:styleId="Footer">
    <w:name w:val="footer"/>
    <w:basedOn w:val="Normal"/>
    <w:link w:val="FooterChar"/>
    <w:uiPriority w:val="99"/>
    <w:unhideWhenUsed/>
    <w:rsid w:val="00CA4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13E"/>
  </w:style>
  <w:style w:type="character" w:customStyle="1" w:styleId="ListParagraphChar">
    <w:name w:val="List Paragraph Char"/>
    <w:basedOn w:val="DefaultParagraphFont"/>
    <w:link w:val="ListParagraph"/>
    <w:uiPriority w:val="34"/>
    <w:rsid w:val="00717E69"/>
  </w:style>
  <w:style w:type="paragraph" w:customStyle="1" w:styleId="NormalNumbered">
    <w:name w:val="Normal (Numbered)"/>
    <w:basedOn w:val="ListParagraph"/>
    <w:link w:val="NormalNumberedChar"/>
    <w:qFormat/>
    <w:rsid w:val="00717E69"/>
    <w:pPr>
      <w:numPr>
        <w:ilvl w:val="2"/>
        <w:numId w:val="28"/>
      </w:numPr>
      <w:ind w:left="2070" w:hanging="990"/>
    </w:pPr>
  </w:style>
  <w:style w:type="character" w:customStyle="1" w:styleId="NormalNumberedChar">
    <w:name w:val="Normal (Numbered) Char"/>
    <w:basedOn w:val="ListParagraphChar"/>
    <w:link w:val="NormalNumbered"/>
    <w:rsid w:val="00717E69"/>
  </w:style>
  <w:style w:type="character" w:customStyle="1" w:styleId="name">
    <w:name w:val="name"/>
    <w:basedOn w:val="DefaultParagraphFont"/>
    <w:rsid w:val="00E62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i_161acd912d3f3d3b" TargetMode="External"/><Relationship Id="rId18" Type="http://schemas.openxmlformats.org/officeDocument/2006/relationships/footer" Target="footer3.xml"/><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package" Target="embeddings/Microsoft_Visio_Drawing23.vsdx"/><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i_161acdc09edf3bc0" TargetMode="Externa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package" Target="embeddings/Microsoft_Visio_Drawing12.vsdx"/><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8.emf"/><Relationship Id="rId27" Type="http://schemas.openxmlformats.org/officeDocument/2006/relationships/package" Target="embeddings/Microsoft_Visio_Drawing34.vsdx"/><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8310AA-1C20-45DD-ACB5-A3D0543B0E2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CF5E0-80C6-4B24-9D49-596EA1283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Pages>
  <Words>2160</Words>
  <Characters>12312</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F/A-18C OFP 13C Lot 20 1:1 Replica Simulator</vt:lpstr>
      <vt:lpstr>Foreword</vt:lpstr>
      <vt:lpstr>Contributors</vt:lpstr>
      <vt:lpstr>    OpenHornet Core Development Team</vt:lpstr>
      <vt:lpstr>    OpenHornet Contributor Team</vt:lpstr>
      <vt:lpstr>    Honorable Mentions</vt:lpstr>
      <vt:lpstr>&lt;Table of Contents</vt:lpstr>
      <vt:lpstr>Overall System Requirements</vt:lpstr>
      <vt:lpstr>    Mechanical</vt:lpstr>
      <vt:lpstr>    Electrical</vt:lpstr>
      <vt:lpstr>Panel Requirements</vt:lpstr>
      <vt:lpstr>    </vt:lpstr>
      <vt:lpstr>    Panel Stackup</vt:lpstr>
      <vt:lpstr>    Panel Construction</vt:lpstr>
      <vt:lpstr>    Panel Typography</vt:lpstr>
      <vt:lpstr>Structural Requirements</vt:lpstr>
      <vt:lpstr>Computer Aided Design (CAD) Requirements</vt:lpstr>
      <vt:lpstr>    </vt:lpstr>
      <vt:lpstr>    </vt:lpstr>
      <vt:lpstr>    Mechanical CAD (MCAD)</vt:lpstr>
      <vt:lpstr>    Electrical CAD (ECAD)</vt:lpstr>
      <vt:lpstr>    Product Data Management</vt:lpstr>
      <vt:lpstr>    Project Management</vt:lpstr>
      <vt:lpstr>    </vt:lpstr>
      <vt:lpstr>    </vt:lpstr>
      <vt:lpstr>    </vt:lpstr>
      <vt:lpstr>    </vt:lpstr>
      <vt:lpstr>    </vt:lpstr>
      <vt:lpstr>    </vt:lpstr>
      <vt:lpstr>    </vt:lpstr>
      <vt:lpstr>    </vt:lpstr>
      <vt:lpstr>    </vt:lpstr>
      <vt:lpstr>    </vt:lpstr>
      <vt:lpstr>    </vt:lpstr>
      <vt:lpstr>    </vt:lpstr>
      <vt:lpstr>    </vt:lpstr>
      <vt:lpstr>    </vt:lpstr>
      <vt:lpstr>    </vt:lpstr>
      <vt:lpstr>Procedures</vt:lpstr>
      <vt:lpstr>    </vt:lpstr>
      <vt:lpstr>    </vt:lpstr>
      <vt:lpstr>    </vt:lpstr>
      <vt:lpstr>    </vt:lpstr>
      <vt:lpstr>    </vt:lpstr>
      <vt:lpstr>    Gerber Generation Procedure</vt:lpstr>
      <vt:lpstr>Workflows</vt:lpstr>
      <vt:lpstr>    </vt:lpstr>
      <vt:lpstr>    PCB Design Workflow</vt:lpstr>
      <vt:lpstr>    Backlog</vt:lpstr>
      <vt:lpstr>    Requirements Definition</vt:lpstr>
      <vt:lpstr>    Schematic Design</vt:lpstr>
      <vt:lpstr>    PCB Layout</vt:lpstr>
      <vt:lpstr>    ECAD Review</vt:lpstr>
      <vt:lpstr>    MCAD Model</vt:lpstr>
      <vt:lpstr>    MCAD Review</vt:lpstr>
      <vt:lpstr>    Complete</vt:lpstr>
      <vt:lpstr>Deliverables</vt:lpstr>
      <vt:lpstr>    </vt:lpstr>
      <vt:lpstr>    PCBs</vt:lpstr>
      <vt:lpstr>OpenHornet System Architecture</vt:lpstr>
    </vt:vector>
  </TitlesOfParts>
  <Company>Openhornet project</Company>
  <LinksUpToDate>false</LinksUpToDate>
  <CharactersWithSpaces>14444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F/A-18C OFP 13C Lot 20 1:1 Replica Simulator</dc:title>
  <dc:subject>Design Requirements and Standards</dc:subject>
  <dc:creator>John Steensen</dc:creator>
  <cp:keywords/>
  <dc:description/>
  <cp:lastModifiedBy>John R Steensen</cp:lastModifiedBy>
  <cp:revision>20</cp:revision>
  <dcterms:created xsi:type="dcterms:W3CDTF">2017-12-20T02:42:00Z</dcterms:created>
  <dcterms:modified xsi:type="dcterms:W3CDTF">2018-11-26T19:28:00Z</dcterms:modified>
</cp:coreProperties>
</file>